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1D1A85">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1D1A85">
            <w:r w:rsidRPr="003C28E2">
              <w:t>info_id</w:t>
            </w:r>
          </w:p>
        </w:tc>
        <w:tc>
          <w:tcPr>
            <w:tcW w:w="11434" w:type="dxa"/>
          </w:tcPr>
          <w:p w14:paraId="1618BE8E" w14:textId="78E6D368" w:rsidR="0004565D" w:rsidRPr="003C28E2" w:rsidRDefault="00B0784A" w:rsidP="001D1A85">
            <w:pPr>
              <w:rPr>
                <w:b/>
                <w:bCs/>
              </w:rPr>
            </w:pPr>
            <w:bookmarkStart w:id="0" w:name="info_id"/>
            <w:r w:rsidRPr="00147B89">
              <w:t>cam_strat_covar</w:t>
            </w:r>
            <w:bookmarkEnd w:id="0"/>
          </w:p>
        </w:tc>
      </w:tr>
      <w:tr w:rsidR="0004565D" w:rsidRPr="003816BD" w14:paraId="0258A16A" w14:textId="77777777" w:rsidTr="005830A0">
        <w:trPr>
          <w:trHeight w:val="204"/>
        </w:trPr>
        <w:tc>
          <w:tcPr>
            <w:tcW w:w="1516" w:type="dxa"/>
            <w:shd w:val="clear" w:color="auto" w:fill="D1D1D1" w:themeFill="background2" w:themeFillShade="E6"/>
          </w:tcPr>
          <w:p w14:paraId="619B95F4" w14:textId="6CFE42DB" w:rsidR="0004565D" w:rsidRPr="003C28E2" w:rsidRDefault="006C0662" w:rsidP="001D1A85">
            <w:r w:rsidRPr="003C28E2">
              <w:t>q</w:t>
            </w:r>
            <w:r w:rsidR="0004565D" w:rsidRPr="003C28E2">
              <w:t>uestion</w:t>
            </w:r>
          </w:p>
        </w:tc>
        <w:tc>
          <w:tcPr>
            <w:tcW w:w="11434" w:type="dxa"/>
          </w:tcPr>
          <w:p w14:paraId="7199CE73" w14:textId="77777777" w:rsidR="00B0784A" w:rsidRDefault="00B0784A" w:rsidP="001D1A85">
            <w:r>
              <w:t># Stratified habitat covariates</w:t>
            </w:r>
          </w:p>
          <w:p w14:paraId="34921547" w14:textId="77777777" w:rsidR="00B0784A" w:rsidRDefault="00B0784A" w:rsidP="001D1A85">
            <w:bookmarkStart w:id="1" w:name="_Hlk174124961"/>
            <w:r>
              <w:rPr>
                <w:highlight w:val="yellow"/>
              </w:rPr>
              <w:t>how this will impact site selection considerations</w:t>
            </w:r>
          </w:p>
          <w:bookmarkEnd w:id="1"/>
          <w:p w14:paraId="2CEE9FE8" w14:textId="77777777" w:rsidR="00B0784A" w:rsidRDefault="00B0784A" w:rsidP="001D1A85"/>
          <w:p w14:paraId="59795907" w14:textId="77777777" w:rsidR="00B0784A" w:rsidRDefault="00B0784A" w:rsidP="001D1A85">
            <w:r>
              <w:t>Do you plan to strategically place camera locations to include multiple differing categories (e.g., different habitat types, near vs. far from a disturbance, etc.)</w:t>
            </w:r>
          </w:p>
          <w:p w14:paraId="1F5941E7" w14:textId="77777777" w:rsidR="00B0784A" w:rsidRDefault="00B0784A" w:rsidP="001D1A85">
            <w:r>
              <w:t>If so, how many strata? (e.g., 5 different habitat types would be 5 strata)</w:t>
            </w:r>
          </w:p>
          <w:p w14:paraId="3E420506" w14:textId="77777777" w:rsidR="00B0784A" w:rsidRDefault="00B0784A" w:rsidP="001D1A85"/>
          <w:p w14:paraId="05C78350" w14:textId="77777777" w:rsidR="00B0784A" w:rsidRPr="00F87346" w:rsidRDefault="00B0784A" w:rsidP="001D1A85">
            <w:r w:rsidRPr="00F87346">
              <w:t xml:space="preserve">Relates to: </w:t>
            </w:r>
          </w:p>
          <w:p w14:paraId="52053627" w14:textId="77777777" w:rsidR="00B0784A" w:rsidRDefault="00B0784A" w:rsidP="001D1A85"/>
          <w:p w14:paraId="2CFB68CF" w14:textId="77777777" w:rsidR="00B0784A" w:rsidRPr="00F87346" w:rsidRDefault="00B0784A" w:rsidP="001D1A85">
            <w:r w:rsidRPr="00F87346">
              <w:t>OBJECTIVES - relative abundance, species diversity &amp; richness, behaviour</w:t>
            </w:r>
          </w:p>
          <w:tbl>
            <w:tblPr>
              <w:tblW w:w="6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3400"/>
            </w:tblGrid>
            <w:tr w:rsidR="00B0784A" w:rsidRPr="009128E5" w14:paraId="5AE90EC1" w14:textId="77777777" w:rsidTr="00B0784A">
              <w:trPr>
                <w:trHeight w:val="285"/>
              </w:trPr>
              <w:tc>
                <w:tcPr>
                  <w:tcW w:w="2880" w:type="dxa"/>
                  <w:shd w:val="clear" w:color="auto" w:fill="auto"/>
                  <w:noWrap/>
                  <w:vAlign w:val="bottom"/>
                  <w:hideMark/>
                </w:tcPr>
                <w:p w14:paraId="43F0A397" w14:textId="77777777" w:rsidR="00B0784A" w:rsidRPr="009128E5" w:rsidRDefault="00B0784A" w:rsidP="001D1A85">
                  <w:pPr>
                    <w:rPr>
                      <w:lang w:eastAsia="en-CA"/>
                    </w:rPr>
                  </w:pPr>
                </w:p>
              </w:tc>
              <w:tc>
                <w:tcPr>
                  <w:tcW w:w="3400" w:type="dxa"/>
                  <w:shd w:val="clear" w:color="auto" w:fill="auto"/>
                  <w:noWrap/>
                  <w:vAlign w:val="bottom"/>
                  <w:hideMark/>
                </w:tcPr>
                <w:p w14:paraId="01C0C242" w14:textId="77777777" w:rsidR="00B0784A" w:rsidRPr="00F87346" w:rsidRDefault="00B0784A" w:rsidP="001D1A85">
                  <w:pPr>
                    <w:rPr>
                      <w:lang w:eastAsia="en-CA"/>
                    </w:rPr>
                  </w:pPr>
                  <w:r w:rsidRPr="00F87346">
                    <w:rPr>
                      <w:lang w:eastAsia="en-CA"/>
                    </w:rPr>
                    <w:t xml:space="preserve">num_cams </w:t>
                  </w:r>
                </w:p>
              </w:tc>
            </w:tr>
            <w:tr w:rsidR="00B0784A" w:rsidRPr="009128E5" w14:paraId="11B063DE" w14:textId="77777777" w:rsidTr="00B0784A">
              <w:trPr>
                <w:trHeight w:val="315"/>
              </w:trPr>
              <w:tc>
                <w:tcPr>
                  <w:tcW w:w="2880" w:type="dxa"/>
                  <w:shd w:val="clear" w:color="auto" w:fill="auto"/>
                  <w:noWrap/>
                  <w:vAlign w:val="center"/>
                  <w:hideMark/>
                </w:tcPr>
                <w:p w14:paraId="39E7E579" w14:textId="77777777" w:rsidR="00B0784A" w:rsidRPr="00F87346" w:rsidRDefault="00B0784A" w:rsidP="001D1A85">
                  <w:pPr>
                    <w:rPr>
                      <w:lang w:eastAsia="en-CA"/>
                    </w:rPr>
                  </w:pPr>
                  <w:r w:rsidRPr="00F87346">
                    <w:rPr>
                      <w:lang w:eastAsia="en-CA"/>
                    </w:rPr>
                    <w:t>mod_divers_rich</w:t>
                  </w:r>
                </w:p>
              </w:tc>
              <w:tc>
                <w:tcPr>
                  <w:tcW w:w="3400" w:type="dxa"/>
                  <w:shd w:val="clear" w:color="FFC7CE" w:fill="FFC7CE"/>
                  <w:noWrap/>
                  <w:vAlign w:val="center"/>
                  <w:hideMark/>
                </w:tcPr>
                <w:p w14:paraId="105B17E5" w14:textId="77777777" w:rsidR="00B0784A" w:rsidRPr="00F87346" w:rsidRDefault="00B0784A" w:rsidP="001D1A85">
                  <w:pPr>
                    <w:rPr>
                      <w:lang w:eastAsia="en-CA"/>
                    </w:rPr>
                  </w:pPr>
                  <w:r w:rsidRPr="00F87346">
                    <w:rPr>
                      <w:lang w:eastAsia="en-CA"/>
                    </w:rPr>
                    <w:t>If stratified, 20-50 per stratum</w:t>
                  </w:r>
                </w:p>
              </w:tc>
            </w:tr>
            <w:tr w:rsidR="00B0784A" w:rsidRPr="009128E5" w14:paraId="0FFF3D4C" w14:textId="77777777" w:rsidTr="00B0784A">
              <w:trPr>
                <w:trHeight w:val="315"/>
              </w:trPr>
              <w:tc>
                <w:tcPr>
                  <w:tcW w:w="2880" w:type="dxa"/>
                  <w:shd w:val="clear" w:color="auto" w:fill="auto"/>
                  <w:noWrap/>
                  <w:vAlign w:val="center"/>
                  <w:hideMark/>
                </w:tcPr>
                <w:p w14:paraId="36F3ED8D" w14:textId="77777777" w:rsidR="00B0784A" w:rsidRPr="00F87346" w:rsidRDefault="00B0784A" w:rsidP="001D1A85">
                  <w:pPr>
                    <w:rPr>
                      <w:lang w:eastAsia="en-CA"/>
                    </w:rPr>
                  </w:pPr>
                  <w:r w:rsidRPr="00F87346">
                    <w:rPr>
                      <w:lang w:eastAsia="en-CA"/>
                    </w:rPr>
                    <w:t>mod_behaviour</w:t>
                  </w:r>
                </w:p>
              </w:tc>
              <w:tc>
                <w:tcPr>
                  <w:tcW w:w="3400" w:type="dxa"/>
                  <w:shd w:val="clear" w:color="FFC7CE" w:fill="FFC7CE"/>
                  <w:noWrap/>
                  <w:vAlign w:val="center"/>
                  <w:hideMark/>
                </w:tcPr>
                <w:p w14:paraId="46ED1303" w14:textId="77777777" w:rsidR="00B0784A" w:rsidRPr="00F87346" w:rsidRDefault="00B0784A" w:rsidP="001D1A85">
                  <w:pPr>
                    <w:rPr>
                      <w:lang w:eastAsia="en-CA"/>
                    </w:rPr>
                  </w:pPr>
                  <w:r w:rsidRPr="00F87346">
                    <w:rPr>
                      <w:lang w:eastAsia="en-CA"/>
                    </w:rPr>
                    <w:t>If stratified, &gt; 20 per stratum</w:t>
                  </w:r>
                </w:p>
              </w:tc>
            </w:tr>
            <w:tr w:rsidR="00B0784A" w:rsidRPr="009128E5" w14:paraId="18285899" w14:textId="77777777" w:rsidTr="00B0784A">
              <w:trPr>
                <w:trHeight w:val="315"/>
              </w:trPr>
              <w:tc>
                <w:tcPr>
                  <w:tcW w:w="2880" w:type="dxa"/>
                  <w:shd w:val="clear" w:color="auto" w:fill="auto"/>
                  <w:noWrap/>
                  <w:vAlign w:val="center"/>
                  <w:hideMark/>
                </w:tcPr>
                <w:p w14:paraId="4DDF52F7" w14:textId="77777777" w:rsidR="00B0784A" w:rsidRPr="00F87346" w:rsidRDefault="00B0784A" w:rsidP="001D1A85">
                  <w:pPr>
                    <w:rPr>
                      <w:lang w:eastAsia="en-CA"/>
                    </w:rPr>
                  </w:pPr>
                  <w:r w:rsidRPr="00F87346">
                    <w:rPr>
                      <w:lang w:eastAsia="en-CA"/>
                    </w:rPr>
                    <w:t>mod_rai</w:t>
                  </w:r>
                </w:p>
              </w:tc>
              <w:tc>
                <w:tcPr>
                  <w:tcW w:w="3400" w:type="dxa"/>
                  <w:shd w:val="clear" w:color="FFC7CE" w:fill="FFC7CE"/>
                  <w:noWrap/>
                  <w:vAlign w:val="center"/>
                  <w:hideMark/>
                </w:tcPr>
                <w:p w14:paraId="0B7EBD14" w14:textId="77777777" w:rsidR="00B0784A" w:rsidRPr="00F87346" w:rsidRDefault="00B0784A" w:rsidP="001D1A85">
                  <w:pPr>
                    <w:rPr>
                      <w:lang w:eastAsia="en-CA"/>
                    </w:rPr>
                  </w:pPr>
                  <w:r w:rsidRPr="00F87346">
                    <w:rPr>
                      <w:lang w:eastAsia="en-CA"/>
                    </w:rPr>
                    <w:t>If stratified, 20-50 per stratum</w:t>
                  </w:r>
                </w:p>
              </w:tc>
            </w:tr>
          </w:tbl>
          <w:p w14:paraId="2FB1E41B" w14:textId="77777777" w:rsidR="00B0784A" w:rsidRDefault="00B0784A" w:rsidP="001D1A85"/>
          <w:p w14:paraId="1B1D2690" w14:textId="1E545E87" w:rsidR="00B0784A" w:rsidRDefault="00B0784A" w:rsidP="001D1A85">
            <w:r>
              <w:t>NOTE</w:t>
            </w:r>
            <w:r w:rsidR="001D1A85">
              <w:t xml:space="preserve"> for later</w:t>
            </w:r>
            <w:r>
              <w:t>:</w:t>
            </w:r>
          </w:p>
          <w:p w14:paraId="1F3BE282" w14:textId="72949330" w:rsidR="00B0784A" w:rsidRDefault="00B0784A" w:rsidP="001D1A85">
            <w:r>
              <w:t xml:space="preserve">Need to define </w:t>
            </w:r>
            <w:r w:rsidR="003735BA">
              <w:t>“</w:t>
            </w:r>
            <w:r>
              <w:t>strata</w:t>
            </w:r>
            <w:r w:rsidR="003735BA">
              <w:t>”</w:t>
            </w:r>
            <w:r w:rsidR="001D1A85">
              <w:t xml:space="preserve"> in glossary</w:t>
            </w:r>
          </w:p>
          <w:p w14:paraId="6AD42BB2" w14:textId="50C0D140" w:rsidR="005830A0" w:rsidRDefault="005830A0" w:rsidP="001D1A85">
            <w:pPr>
              <w:rPr>
                <w:ins w:id="2" w:author="Cassie Stevenson" w:date="2024-09-14T15:28:00Z" w16du:dateUtc="2024-09-14T21:28:00Z"/>
              </w:rPr>
            </w:pPr>
            <w:r>
              <w:t>Need to define confounding variable(s)</w:t>
            </w:r>
            <w:r w:rsidR="001D1A85">
              <w:t xml:space="preserve"> in glossary</w:t>
            </w:r>
          </w:p>
          <w:p w14:paraId="6B3A1FF4" w14:textId="6341AC74" w:rsidR="001D1A85" w:rsidRDefault="001D1A85" w:rsidP="001D1A85">
            <w:r>
              <w:t>Need to include rest of term refs (later_</w:t>
            </w:r>
          </w:p>
          <w:p w14:paraId="28D4AF5F" w14:textId="43C607EB" w:rsidR="005830A0" w:rsidRPr="00B0784A" w:rsidRDefault="00CE277C" w:rsidP="001D1A85">
            <w:r>
              <w:t xml:space="preserve">Add link to </w:t>
            </w:r>
            <w:r w:rsidR="003735BA">
              <w:t>“</w:t>
            </w:r>
            <w:r>
              <w:t>stratified</w:t>
            </w:r>
            <w:r w:rsidR="003735BA">
              <w:t>”</w:t>
            </w:r>
            <w:r>
              <w:t xml:space="preserve"> configurations in concept library (they arent there now)</w:t>
            </w:r>
          </w:p>
        </w:tc>
      </w:tr>
    </w:tbl>
    <w:p w14:paraId="7FE8FE8E" w14:textId="42661E48" w:rsidR="007B2A9A" w:rsidRPr="007B2A9A" w:rsidRDefault="00890E29" w:rsidP="001D1A85">
      <w:pPr>
        <w:pStyle w:val="Heading2"/>
      </w:pPr>
      <w:r w:rsidRPr="003816BD">
        <w:t>Overview</w:t>
      </w:r>
    </w:p>
    <w:p w14:paraId="67849587" w14:textId="357D172C" w:rsidR="00B0784A" w:rsidRPr="005830A0" w:rsidRDefault="00B0784A" w:rsidP="009B1012">
      <w:pPr>
        <w:pStyle w:val="entrynotes"/>
      </w:pPr>
      <w:bookmarkStart w:id="3" w:name="text_overview"/>
      <w:r w:rsidRPr="005830A0">
        <w:t xml:space="preserve">This question relates to the number of cameras you might need, since this will depend on the number of different </w:t>
      </w:r>
      <w:r w:rsidR="003735BA">
        <w:t>“</w:t>
      </w:r>
      <w:r w:rsidRPr="005830A0">
        <w:t>strata</w:t>
      </w:r>
      <w:r w:rsidR="003735BA">
        <w:t>”</w:t>
      </w:r>
      <w:r w:rsidRPr="005830A0">
        <w:t xml:space="preserve"> you might hope to include (if you are </w:t>
      </w:r>
      <w:r w:rsidR="003735BA">
        <w:t>“</w:t>
      </w:r>
      <w:r w:rsidRPr="005830A0">
        <w:t>stratifying</w:t>
      </w:r>
      <w:r w:rsidR="003735BA">
        <w:t>”</w:t>
      </w:r>
      <w:r w:rsidRPr="005830A0">
        <w:t xml:space="preserve"> locations). Stratifying is a useful approach when you are interested in assessing the effect of a particular variable(s) and/or accounting for confounding variable</w:t>
      </w:r>
      <w:r w:rsidR="005830A0" w:rsidRPr="005830A0">
        <w:t>(s)</w:t>
      </w:r>
      <w:r w:rsidRPr="005830A0">
        <w:t xml:space="preserve"> that could lead to biased results if not addressed. For example, when determining </w:t>
      </w:r>
      <w:r w:rsidRPr="001D1A85">
        <w:rPr>
          <w:highlight w:val="yellow"/>
        </w:rPr>
        <w:t>species diversity</w:t>
      </w:r>
      <w:r w:rsidRPr="005830A0">
        <w:t xml:space="preserve"> in an area, you may be interested in assessing the effects of habitat types while also accounting for distance to roads.</w:t>
      </w:r>
    </w:p>
    <w:p w14:paraId="6469513B" w14:textId="77777777" w:rsidR="00B0784A" w:rsidRPr="005830A0" w:rsidRDefault="00B0784A" w:rsidP="001D1A85"/>
    <w:p w14:paraId="375E2192" w14:textId="22287B12" w:rsidR="00B0784A" w:rsidRDefault="00B0784A" w:rsidP="009B1012">
      <w:pPr>
        <w:pStyle w:val="entrynotes"/>
      </w:pPr>
      <w:r w:rsidRPr="005830A0">
        <w:t>In a stratified design, the study area is divided into smaller strata according to distinct features (e.g., habitat types, disturbance classes). These strata can then be sampled non-randomly or randomly</w:t>
      </w:r>
      <w:r w:rsidRPr="005830A0">
        <w:rPr>
          <w:highlight w:val="green"/>
        </w:rPr>
        <w:t>. Non-random sampling</w:t>
      </w:r>
      <w:r w:rsidR="005830A0" w:rsidRPr="005830A0">
        <w:rPr>
          <w:highlight w:val="green"/>
        </w:rPr>
        <w:t>]</w:t>
      </w:r>
      <w:r w:rsidRPr="005830A0">
        <w:t xml:space="preserve"> means that the different strata are sampled in proportion to specific criteria, as determined by the </w:t>
      </w:r>
      <w:commentRangeStart w:id="4"/>
      <w:r w:rsidRPr="005830A0">
        <w:rPr>
          <w:highlight w:val="green"/>
        </w:rPr>
        <w:t>study objective</w:t>
      </w:r>
      <w:r w:rsidRPr="005830A0">
        <w:t xml:space="preserve"> (e.g., behaviour). </w:t>
      </w:r>
      <w:commentRangeEnd w:id="4"/>
      <w:r w:rsidR="001D1A85">
        <w:rPr>
          <w:rStyle w:val="CommentReference"/>
          <w:rFonts w:ascii="Calibri" w:eastAsia="Calibri" w:hAnsi="Calibri" w:cs="Calibri"/>
          <w:kern w:val="0"/>
          <w:lang w:eastAsia="en-CA"/>
          <w14:ligatures w14:val="none"/>
        </w:rPr>
        <w:commentReference w:id="4"/>
      </w:r>
      <w:r w:rsidRPr="005830A0">
        <w:t xml:space="preserve">For example, more cameras may be placed in strata that are more likely to detect the species of interest, such as in mixed wood forest to monitor moose behaviour. Conversely, in a </w:t>
      </w:r>
      <w:r w:rsidR="003735BA">
        <w:t xml:space="preserve">{{ </w:t>
      </w:r>
      <w:r w:rsidR="00781B37">
        <w:t>sampledesign_stratified_tl</w:t>
      </w:r>
      <w:r w:rsidR="003735BA">
        <w:t>_random }}</w:t>
      </w:r>
      <w:r w:rsidRPr="005830A0">
        <w:t xml:space="preserve">, the different strata are sampled in proportion to their availability in the study area (e.g., 75% of your camera sites would occur in mixed wood forests if this habitat type make-ups 75% of your study area). While a </w:t>
      </w:r>
      <w:r w:rsidR="005830A0" w:rsidRPr="005830A0">
        <w:t>[</w:t>
      </w:r>
      <w:r w:rsidR="005830A0">
        <w:t>r</w:t>
      </w:r>
      <w:r w:rsidR="005830A0" w:rsidRPr="005830A0">
        <w:t>andom design](#sampledesign_random</w:t>
      </w:r>
      <w:r w:rsidR="005830A0" w:rsidRPr="005830A0" w:rsidDel="005830A0">
        <w:rPr>
          <w:highlight w:val="green"/>
        </w:rPr>
        <w:t xml:space="preserve"> </w:t>
      </w:r>
      <w:r w:rsidRPr="005830A0">
        <w:t xml:space="preserve">may lead to fewer overall species detections, it does help ensure that all strata (e.g., habitat types) within the study area are represented in your sampling.  </w:t>
      </w:r>
    </w:p>
    <w:p w14:paraId="5C635946" w14:textId="77777777" w:rsidR="002D5998" w:rsidRPr="005830A0" w:rsidRDefault="002D5998" w:rsidP="001D1A85"/>
    <w:p w14:paraId="3D5CB169" w14:textId="33B43CDE" w:rsidR="00B0784A" w:rsidRPr="005830A0" w:rsidRDefault="00B0784A" w:rsidP="009B1012">
      <w:pPr>
        <w:pStyle w:val="entrynotes"/>
      </w:pPr>
      <w:r w:rsidRPr="005830A0">
        <w:t xml:space="preserve">The number (and selection of) strata appropriate for a given study area will depend on the </w:t>
      </w:r>
      <w:r w:rsidR="002D5998">
        <w:t>[</w:t>
      </w:r>
      <w:r w:rsidRPr="005830A0">
        <w:t>study objectives</w:t>
      </w:r>
      <w:r w:rsidR="002D5998" w:rsidRPr="002D5998">
        <w:t>] (#survey_objectives)</w:t>
      </w:r>
      <w:r w:rsidR="001D1A85">
        <w:t xml:space="preserve">, </w:t>
      </w:r>
      <w:r w:rsidRPr="005830A0">
        <w:t xml:space="preserve">landscape diversity, spatial scale, </w:t>
      </w:r>
      <w:r w:rsidR="003735BA">
        <w:t xml:space="preserve">{{ </w:t>
      </w:r>
      <w:r w:rsidR="00781B37">
        <w:t>target_species_tu</w:t>
      </w:r>
      <w:r w:rsidR="003735BA">
        <w:t xml:space="preserve"> }}</w:t>
      </w:r>
      <w:r w:rsidRPr="005830A0">
        <w:t xml:space="preserve">, and available resources. For example, a study estimating abundance of a </w:t>
      </w:r>
      <w:r w:rsidR="001D1A85">
        <w:t xml:space="preserve">species that is </w:t>
      </w:r>
      <w:r w:rsidRPr="005830A0">
        <w:t xml:space="preserve">wide-ranging </w:t>
      </w:r>
      <w:r w:rsidR="001D1A85">
        <w:t>and</w:t>
      </w:r>
      <w:r w:rsidRPr="005830A0">
        <w:t xml:space="preserve"> patchily distributed across a study area with a diversity of habitat types will typically have more strata than that for the same species in a simpler landscape or species distribution. Sampling effort (e.g., number of cameras, </w:t>
      </w:r>
      <w:r w:rsidRPr="002D5998">
        <w:rPr>
          <w:highlight w:val="yellow"/>
        </w:rPr>
        <w:t>camera days</w:t>
      </w:r>
      <w:r w:rsidRPr="005830A0">
        <w:t xml:space="preserve">) will increase with the number of strata. </w:t>
      </w:r>
      <w:r w:rsidRPr="00A47C69">
        <w:rPr>
          <w:highlight w:val="green"/>
        </w:rPr>
        <w:t>Wearn &amp; Glover-Kapfer (2017)</w:t>
      </w:r>
      <w:r w:rsidRPr="005830A0">
        <w:t xml:space="preserve"> recommended at least 20 camera locations, and ideally 50 locations, per strata for reasonably precise estimates of species diversity, richness, relative abundance, and behaviours. </w:t>
      </w:r>
      <w:bookmarkEnd w:id="3"/>
    </w:p>
    <w:p w14:paraId="3AA02DAD" w14:textId="629B0EB7" w:rsidR="006C60AA" w:rsidRDefault="00890E29" w:rsidP="001D1A85">
      <w:pPr>
        <w:pStyle w:val="Heading2"/>
      </w:pPr>
      <w:r w:rsidRPr="003816BD">
        <w:t>Advanced</w:t>
      </w:r>
    </w:p>
    <w:p w14:paraId="11053DF5" w14:textId="77777777" w:rsidR="002D5998" w:rsidRPr="001D1A85" w:rsidRDefault="002D5998" w:rsidP="009B1012">
      <w:pPr>
        <w:pStyle w:val="entrynotes"/>
      </w:pPr>
      <w:bookmarkStart w:id="5" w:name="text_advanced"/>
      <w:r w:rsidRPr="001D1A85">
        <w:t xml:space="preserve">Camera locations and their spatial arrangements are integral components of any study design and strongly influence detection probability and likelihood of species occurrence. </w:t>
      </w:r>
    </w:p>
    <w:p w14:paraId="1126962E" w14:textId="77777777" w:rsidR="002D5998" w:rsidRPr="001D1A85" w:rsidRDefault="002D5998" w:rsidP="001D1A85"/>
    <w:p w14:paraId="105C22B4" w14:textId="77777777" w:rsidR="002D5998" w:rsidRPr="001D1A85" w:rsidRDefault="002D5998" w:rsidP="009B1012">
      <w:pPr>
        <w:pStyle w:val="entrynotes"/>
      </w:pPr>
      <w:r w:rsidRPr="001D1A85">
        <w:t xml:space="preserve">In a stratified non-random study design, more cameras may be strategically placed in strata known or suspected to have higher activity, that are more common, and/or that have higher expected variance within a stratum. By allocating sampling effort in strata that have higher likelihood of detection, are larger, and/or more variable, overall effort may be reduced and precision of estimates improved. However, there are several important disadvantages to using a non-random study design, including the possibility of missing individuals/species/behaviours entirely, and the inability to make inferences to the entire study area.    </w:t>
      </w:r>
    </w:p>
    <w:p w14:paraId="39AC0B83" w14:textId="77777777" w:rsidR="002D5998" w:rsidRPr="001D1A85" w:rsidRDefault="002D5998" w:rsidP="001D1A85"/>
    <w:p w14:paraId="386AE44A" w14:textId="77777777" w:rsidR="002D5998" w:rsidRPr="001D1A85" w:rsidRDefault="002D5998" w:rsidP="009B1012">
      <w:pPr>
        <w:pStyle w:val="entrynotes"/>
      </w:pPr>
      <w:r w:rsidRPr="001D1A85">
        <w:lastRenderedPageBreak/>
        <w:t xml:space="preserve">Generally, a stratified random placement is recommended for species diversity and richness, relative abundance, and behaviour objectives; however, the optimal design for a given study will be influenced by the expected variation in detection probabilities, available resources, and the relative importance of the pros and cons for each design. For example, an optimal study design may be considered that that provides the greatest precision for the lowest cost. Stratification may help minimize detection bias, optimize sampling effort, and ultimately result in more precise estimates. However, a stratified random study design may not adequately address some biases in detection probability due to environmental factors (e.g., vegetation denseness) and require subsequently correcting for these biases in a statistical framework. Standardizing other sampling components (e.g., camera set-up protocols) as much may help reduce some other study-specific biases. </w:t>
      </w:r>
    </w:p>
    <w:p w14:paraId="49A77C66" w14:textId="71BB459F" w:rsidR="002D5998" w:rsidRPr="001D1A85" w:rsidRDefault="002D5998" w:rsidP="001D1A85">
      <w:r w:rsidRPr="001D1A85">
        <w:t xml:space="preserve">  </w:t>
      </w:r>
    </w:p>
    <w:p w14:paraId="7DA02125" w14:textId="168A9B1E" w:rsidR="00DD2E7C" w:rsidRPr="001D1A85" w:rsidRDefault="002D5998" w:rsidP="000F11C5">
      <w:pPr>
        <w:pStyle w:val="entrynotes"/>
        <w:rPr>
          <w:rFonts w:ascii="Arial" w:eastAsia="Times New Roman" w:hAnsi="Arial" w:cs="Arial"/>
          <w:color w:val="000000"/>
          <w:kern w:val="0"/>
          <w:lang w:eastAsia="en-CA"/>
          <w14:ligatures w14:val="none"/>
        </w:rPr>
      </w:pPr>
      <w:r w:rsidRPr="001D1A85">
        <w:t xml:space="preserve">It may not always be possible to address biases of confounding variables in the study design phase (e.g., using stratification, complex hierarchically structured designs) or by using standardized field and reporting protocols over time and space. Examples of these instances include when collecting data on multiple species concurrently across seasons, or when using data from different studies and sampling protocols. To address these situations, one needs to either correct for the metric of interest (e.g., relative abundance) or using use covariates in an advanced statistics framework to address known or suspected confounding variables. A covariate can be an independent variable (i.e., a variable you manipulate or change in your study because it is of direct interest). It can be instead though an unwanted, </w:t>
      </w:r>
      <w:r w:rsidR="003735BA">
        <w:t>“</w:t>
      </w:r>
      <w:r w:rsidRPr="001D1A85">
        <w:t>confounding</w:t>
      </w:r>
      <w:r w:rsidR="003735BA">
        <w:t>”</w:t>
      </w:r>
      <w:r w:rsidRPr="001D1A85">
        <w:t xml:space="preserve"> variable that, if not accounted for, can lead to biased, and/or result in inaccurate conclusions. A common approach to correct for detection biases when estimating relative abundance, for instance, is to quantify effective detection range for example (e.g., </w:t>
      </w:r>
      <w:r w:rsidR="001D1A85" w:rsidRPr="001D1A85">
        <w:rPr>
          <w:rFonts w:ascii="Arial" w:eastAsia="Times New Roman" w:hAnsi="Arial" w:cs="Arial"/>
          <w:color w:val="000000"/>
          <w:kern w:val="0"/>
          <w:highlight w:val="green"/>
          <w:lang w:eastAsia="en-CA"/>
          <w14:ligatures w14:val="none"/>
        </w:rPr>
        <w:t xml:space="preserve">{{ </w:t>
      </w:r>
      <w:r w:rsidR="00064B74">
        <w:rPr>
          <w:rFonts w:ascii="Arial" w:eastAsia="Times New Roman" w:hAnsi="Arial" w:cs="Arial"/>
          <w:color w:val="000000"/>
          <w:kern w:val="0"/>
          <w:highlight w:val="green"/>
          <w:lang w:eastAsia="en-CA"/>
          <w14:ligatures w14:val="none"/>
        </w:rPr>
        <w:t>rtxt_</w:t>
      </w:r>
      <w:r w:rsidR="001D1A85" w:rsidRPr="001D1A85">
        <w:rPr>
          <w:rFonts w:ascii="Arial" w:eastAsia="Times New Roman" w:hAnsi="Arial" w:cs="Arial"/>
          <w:color w:val="000000"/>
          <w:kern w:val="0"/>
          <w:highlight w:val="green"/>
          <w:lang w:eastAsia="en-CA"/>
          <w14:ligatures w14:val="none"/>
        </w:rPr>
        <w:t>hofmeester_et_al_2017 }};</w:t>
      </w:r>
      <w:r w:rsidRPr="001D1A85">
        <w:rPr>
          <w:highlight w:val="green"/>
        </w:rPr>
        <w:t xml:space="preserve"> </w:t>
      </w:r>
      <w:r w:rsidR="001D1A85" w:rsidRPr="001D1A85">
        <w:rPr>
          <w:rFonts w:ascii="Arial" w:eastAsia="Times New Roman" w:hAnsi="Arial" w:cs="Arial"/>
          <w:color w:val="000000"/>
          <w:kern w:val="0"/>
          <w:highlight w:val="green"/>
          <w:lang w:eastAsia="en-CA"/>
          <w14:ligatures w14:val="none"/>
        </w:rPr>
        <w:t xml:space="preserve">{{ </w:t>
      </w:r>
      <w:r w:rsidR="00064B74">
        <w:rPr>
          <w:rFonts w:ascii="Arial" w:eastAsia="Times New Roman" w:hAnsi="Arial" w:cs="Arial"/>
          <w:color w:val="000000"/>
          <w:kern w:val="0"/>
          <w:highlight w:val="green"/>
          <w:lang w:eastAsia="en-CA"/>
          <w14:ligatures w14:val="none"/>
        </w:rPr>
        <w:t>rtxt_</w:t>
      </w:r>
      <w:r w:rsidR="001D1A85" w:rsidRPr="001D1A85">
        <w:rPr>
          <w:rFonts w:ascii="Arial" w:eastAsia="Times New Roman" w:hAnsi="Arial" w:cs="Arial"/>
          <w:color w:val="000000"/>
          <w:kern w:val="0"/>
          <w:highlight w:val="green"/>
          <w:lang w:eastAsia="en-CA"/>
          <w14:ligatures w14:val="none"/>
        </w:rPr>
        <w:t>rowcliffe_et_al_2011 }}</w:t>
      </w:r>
      <w:r w:rsidRPr="001D1A85">
        <w:rPr>
          <w:highlight w:val="green"/>
        </w:rPr>
        <w:t>).</w:t>
      </w:r>
      <w:r w:rsidRPr="001D1A85">
        <w:t xml:space="preserve"> Alternatively, covariates can be used in simple multiple linear regression models and/or much more complex hierarchal (or structured) models. For example, detection probability can be modeled with covariates to obtain separate estimates for different study-specific factors introducing detection biases (e.g., habitat type, season, sex). Regression models have the limitation of only addressing single processes, and therefore are unable to differentiate between detection and ecological processes (e.g., movement versus abundance), while interpretation of hierarchal models may be complicated. Refer to </w:t>
      </w:r>
      <w:r w:rsidRPr="001D1A85">
        <w:rPr>
          <w:highlight w:val="green"/>
        </w:rPr>
        <w:t>Gilbert et al. (2020) and Wilgenburg et al. (2020)</w:t>
      </w:r>
      <w:r w:rsidRPr="001D1A85">
        <w:t xml:space="preserve"> for examples of hierarchal models. See </w:t>
      </w:r>
      <w:r w:rsidRPr="001D1A85">
        <w:rPr>
          <w:highlight w:val="green"/>
        </w:rPr>
        <w:t>Esteveo et al. (2017) f</w:t>
      </w:r>
      <w:r w:rsidRPr="001D1A85">
        <w:t>or fitting of habitat covariates in co-occurrence models to estimate occupancy and detection of one species in the presence of another.</w:t>
      </w:r>
    </w:p>
    <w:p w14:paraId="0A77048E" w14:textId="77777777" w:rsidR="002D5998" w:rsidRDefault="002D5998" w:rsidP="001D1A85"/>
    <w:bookmarkEnd w:id="5"/>
    <w:p w14:paraId="0A471ED4" w14:textId="5F215E94" w:rsidR="00FE280A" w:rsidRPr="00FE280A" w:rsidRDefault="007D3C2A" w:rsidP="001D1A85">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1D1A85">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1D1A85">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1D1A85">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1D1A85">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78C8FCD8" w:rsidR="00313B1B" w:rsidRPr="00F87B63" w:rsidRDefault="00355319" w:rsidP="001D1A85">
            <w:pPr>
              <w:rPr>
                <w:highlight w:val="cyan"/>
              </w:rPr>
            </w:pPr>
            <w:bookmarkStart w:id="6" w:name="figure1_filename"/>
            <w:r w:rsidRPr="00F87B63">
              <w:rPr>
                <w:highlight w:val="cyan"/>
              </w:rPr>
              <w:t>figure1_filename</w:t>
            </w:r>
            <w:r w:rsidR="000D4D0C" w:rsidRPr="00F87B63">
              <w:rPr>
                <w:highlight w:val="cyan"/>
              </w:rPr>
              <w:t>.png</w:t>
            </w:r>
            <w:bookmarkEnd w:id="6"/>
          </w:p>
        </w:tc>
        <w:tc>
          <w:tcPr>
            <w:tcW w:w="4678" w:type="dxa"/>
            <w:tcMar>
              <w:top w:w="28" w:type="dxa"/>
              <w:left w:w="28" w:type="dxa"/>
              <w:bottom w:w="28" w:type="dxa"/>
              <w:right w:w="28" w:type="dxa"/>
            </w:tcMar>
          </w:tcPr>
          <w:p w14:paraId="0F2F57DF" w14:textId="5724C508" w:rsidR="00313B1B" w:rsidRPr="00F87B63" w:rsidRDefault="00C07521" w:rsidP="001D1A85">
            <w:pPr>
              <w:rPr>
                <w:highlight w:val="cyan"/>
              </w:rPr>
            </w:pPr>
            <w:bookmarkStart w:id="7" w:name="figure1_caption"/>
            <w:r w:rsidRPr="00F87B63">
              <w:rPr>
                <w:highlight w:val="cyan"/>
              </w:rPr>
              <w:t>figure1_caption</w:t>
            </w:r>
            <w:bookmarkEnd w:id="7"/>
          </w:p>
        </w:tc>
        <w:tc>
          <w:tcPr>
            <w:tcW w:w="2126" w:type="dxa"/>
            <w:tcMar>
              <w:top w:w="28" w:type="dxa"/>
              <w:left w:w="28" w:type="dxa"/>
              <w:bottom w:w="28" w:type="dxa"/>
              <w:right w:w="28" w:type="dxa"/>
            </w:tcMar>
          </w:tcPr>
          <w:p w14:paraId="1B53C50D" w14:textId="7C4C892C" w:rsidR="00313B1B" w:rsidRPr="00F87B63" w:rsidRDefault="00C07521" w:rsidP="001D1A85">
            <w:pPr>
              <w:rPr>
                <w:highlight w:val="cyan"/>
              </w:rPr>
            </w:pPr>
            <w:bookmarkStart w:id="8" w:name="figure1_ref_id"/>
            <w:r w:rsidRPr="00F87B63">
              <w:rPr>
                <w:highlight w:val="cyan"/>
              </w:rPr>
              <w:t>figure1_ref_id</w:t>
            </w:r>
            <w:bookmarkEnd w:id="8"/>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1D1A85"/>
        </w:tc>
        <w:tc>
          <w:tcPr>
            <w:tcW w:w="2268" w:type="dxa"/>
            <w:tcMar>
              <w:top w:w="28" w:type="dxa"/>
              <w:left w:w="28" w:type="dxa"/>
              <w:bottom w:w="28" w:type="dxa"/>
              <w:right w:w="28" w:type="dxa"/>
            </w:tcMar>
          </w:tcPr>
          <w:p w14:paraId="34BEC524" w14:textId="60CBBED6" w:rsidR="00313B1B" w:rsidRPr="00F87B63" w:rsidRDefault="00355319" w:rsidP="001D1A85">
            <w:pPr>
              <w:rPr>
                <w:highlight w:val="cyan"/>
              </w:rPr>
            </w:pPr>
            <w:bookmarkStart w:id="9" w:name="figure2_filename"/>
            <w:r w:rsidRPr="00F87B63">
              <w:rPr>
                <w:highlight w:val="cyan"/>
              </w:rPr>
              <w:t>figure2_filename</w:t>
            </w:r>
            <w:r w:rsidR="000D4D0C" w:rsidRPr="00F87B63">
              <w:rPr>
                <w:highlight w:val="cyan"/>
              </w:rPr>
              <w:t>.png</w:t>
            </w:r>
            <w:bookmarkEnd w:id="9"/>
          </w:p>
        </w:tc>
        <w:tc>
          <w:tcPr>
            <w:tcW w:w="4678" w:type="dxa"/>
            <w:tcMar>
              <w:top w:w="28" w:type="dxa"/>
              <w:left w:w="28" w:type="dxa"/>
              <w:bottom w:w="28" w:type="dxa"/>
              <w:right w:w="28" w:type="dxa"/>
            </w:tcMar>
          </w:tcPr>
          <w:p w14:paraId="19BDF8FA" w14:textId="44E21EB4" w:rsidR="00313B1B" w:rsidRPr="00F87B63" w:rsidRDefault="00F532E1" w:rsidP="001D1A85">
            <w:pPr>
              <w:rPr>
                <w:highlight w:val="cyan"/>
              </w:rPr>
            </w:pPr>
            <w:bookmarkStart w:id="10" w:name="figure2_caption"/>
            <w:r w:rsidRPr="00F87B63">
              <w:rPr>
                <w:highlight w:val="cyan"/>
              </w:rPr>
              <w:t>figure2_caption</w:t>
            </w:r>
            <w:bookmarkEnd w:id="10"/>
          </w:p>
        </w:tc>
        <w:tc>
          <w:tcPr>
            <w:tcW w:w="2126" w:type="dxa"/>
            <w:tcMar>
              <w:top w:w="28" w:type="dxa"/>
              <w:left w:w="28" w:type="dxa"/>
              <w:bottom w:w="28" w:type="dxa"/>
              <w:right w:w="28" w:type="dxa"/>
            </w:tcMar>
          </w:tcPr>
          <w:p w14:paraId="651067E3" w14:textId="1DE37B75" w:rsidR="00313B1B" w:rsidRPr="00F87B63" w:rsidRDefault="00F532E1" w:rsidP="001D1A85">
            <w:pPr>
              <w:rPr>
                <w:highlight w:val="cyan"/>
              </w:rPr>
            </w:pPr>
            <w:bookmarkStart w:id="11" w:name="figure2_ref_id"/>
            <w:r w:rsidRPr="00F87B63">
              <w:rPr>
                <w:highlight w:val="cyan"/>
              </w:rPr>
              <w:t>figure2_ref_id</w:t>
            </w:r>
            <w:bookmarkEnd w:id="11"/>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1D1A85"/>
        </w:tc>
        <w:tc>
          <w:tcPr>
            <w:tcW w:w="2268" w:type="dxa"/>
            <w:tcMar>
              <w:top w:w="28" w:type="dxa"/>
              <w:left w:w="28" w:type="dxa"/>
              <w:bottom w:w="28" w:type="dxa"/>
              <w:right w:w="28" w:type="dxa"/>
            </w:tcMar>
          </w:tcPr>
          <w:p w14:paraId="64EE09B2" w14:textId="57829A07" w:rsidR="00313B1B" w:rsidRPr="00F87B63" w:rsidRDefault="00355319" w:rsidP="001D1A85">
            <w:pPr>
              <w:rPr>
                <w:highlight w:val="cyan"/>
              </w:rPr>
            </w:pPr>
            <w:bookmarkStart w:id="12" w:name="figure3_filename"/>
            <w:r w:rsidRPr="00F87B63">
              <w:rPr>
                <w:highlight w:val="cyan"/>
              </w:rPr>
              <w:t>figure3_filename</w:t>
            </w:r>
            <w:r w:rsidR="00FD3738" w:rsidRPr="00F87B63">
              <w:rPr>
                <w:highlight w:val="cyan"/>
              </w:rPr>
              <w:t>.png</w:t>
            </w:r>
            <w:bookmarkEnd w:id="12"/>
          </w:p>
        </w:tc>
        <w:tc>
          <w:tcPr>
            <w:tcW w:w="4678" w:type="dxa"/>
            <w:tcMar>
              <w:top w:w="28" w:type="dxa"/>
              <w:left w:w="28" w:type="dxa"/>
              <w:bottom w:w="28" w:type="dxa"/>
              <w:right w:w="28" w:type="dxa"/>
            </w:tcMar>
          </w:tcPr>
          <w:p w14:paraId="6CD00F26" w14:textId="28EFD13E" w:rsidR="00313B1B" w:rsidRPr="00F87B63" w:rsidRDefault="00F532E1" w:rsidP="001D1A85">
            <w:pPr>
              <w:rPr>
                <w:highlight w:val="cyan"/>
              </w:rPr>
            </w:pPr>
            <w:bookmarkStart w:id="13" w:name="figure3_caption"/>
            <w:r w:rsidRPr="00F87B63">
              <w:rPr>
                <w:highlight w:val="cyan"/>
              </w:rPr>
              <w:t>figure</w:t>
            </w:r>
            <w:r w:rsidR="005A6C9D">
              <w:rPr>
                <w:highlight w:val="cyan"/>
              </w:rPr>
              <w:t>3</w:t>
            </w:r>
            <w:r w:rsidRPr="00F87B63">
              <w:rPr>
                <w:highlight w:val="cyan"/>
              </w:rPr>
              <w:t>_caption</w:t>
            </w:r>
            <w:bookmarkEnd w:id="13"/>
          </w:p>
        </w:tc>
        <w:tc>
          <w:tcPr>
            <w:tcW w:w="2126" w:type="dxa"/>
            <w:tcMar>
              <w:top w:w="28" w:type="dxa"/>
              <w:left w:w="28" w:type="dxa"/>
              <w:bottom w:w="28" w:type="dxa"/>
              <w:right w:w="28" w:type="dxa"/>
            </w:tcMar>
          </w:tcPr>
          <w:p w14:paraId="407A75F0" w14:textId="4B60FCB9" w:rsidR="00313B1B" w:rsidRPr="00F87B63" w:rsidRDefault="00F532E1" w:rsidP="001D1A85">
            <w:pPr>
              <w:rPr>
                <w:highlight w:val="cyan"/>
              </w:rPr>
            </w:pPr>
            <w:bookmarkStart w:id="14" w:name="figure3_ref_id"/>
            <w:r w:rsidRPr="00F87B63">
              <w:rPr>
                <w:highlight w:val="cyan"/>
              </w:rPr>
              <w:t>figure3_ref_id</w:t>
            </w:r>
            <w:bookmarkEnd w:id="14"/>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1D1A85"/>
        </w:tc>
        <w:tc>
          <w:tcPr>
            <w:tcW w:w="2268" w:type="dxa"/>
            <w:tcMar>
              <w:top w:w="28" w:type="dxa"/>
              <w:left w:w="28" w:type="dxa"/>
              <w:bottom w:w="28" w:type="dxa"/>
              <w:right w:w="28" w:type="dxa"/>
            </w:tcMar>
          </w:tcPr>
          <w:p w14:paraId="2905156A" w14:textId="60A79894" w:rsidR="00313B1B" w:rsidRPr="00F87B63" w:rsidRDefault="00313B1B" w:rsidP="001D1A85">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1D1A85">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p w14:paraId="0D3CF4E4" w14:textId="1C74DA25" w:rsidR="00313B1B" w:rsidRPr="00F87B63" w:rsidRDefault="00EF2EC9" w:rsidP="001D1A85">
            <w:pPr>
              <w:rPr>
                <w:highlight w:val="cyan"/>
              </w:rPr>
            </w:pPr>
            <w:bookmarkStart w:id="17" w:name="figure4_ref_id"/>
            <w:r w:rsidRPr="00F87B63">
              <w:rPr>
                <w:highlight w:val="cyan"/>
              </w:rPr>
              <w:t>figure4_ref</w:t>
            </w:r>
            <w:r w:rsidR="00F532E1" w:rsidRPr="00F87B63">
              <w:rPr>
                <w:highlight w:val="cyan"/>
              </w:rPr>
              <w:t>_id</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1D1A85"/>
        </w:tc>
        <w:tc>
          <w:tcPr>
            <w:tcW w:w="2268" w:type="dxa"/>
            <w:tcMar>
              <w:top w:w="28" w:type="dxa"/>
              <w:left w:w="28" w:type="dxa"/>
              <w:bottom w:w="28" w:type="dxa"/>
              <w:right w:w="28" w:type="dxa"/>
            </w:tcMar>
          </w:tcPr>
          <w:p w14:paraId="26BEFC80" w14:textId="13FA47FE" w:rsidR="00313B1B" w:rsidRPr="00F87B63" w:rsidRDefault="00313B1B" w:rsidP="001D1A85">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p w14:paraId="47853C34" w14:textId="3897943B" w:rsidR="00313B1B" w:rsidRPr="00F87B63" w:rsidRDefault="00313B1B" w:rsidP="001D1A85">
            <w:pPr>
              <w:rPr>
                <w:highlight w:val="cyan"/>
              </w:rPr>
            </w:pPr>
            <w:bookmarkStart w:id="19" w:name="figure5_caption"/>
            <w:r w:rsidRPr="00F87B63">
              <w:rPr>
                <w:highlight w:val="cyan"/>
              </w:rPr>
              <w:t>figure5_caption</w:t>
            </w:r>
            <w:bookmarkEnd w:id="19"/>
          </w:p>
        </w:tc>
        <w:tc>
          <w:tcPr>
            <w:tcW w:w="2126" w:type="dxa"/>
            <w:tcMar>
              <w:top w:w="28" w:type="dxa"/>
              <w:left w:w="28" w:type="dxa"/>
              <w:bottom w:w="28" w:type="dxa"/>
              <w:right w:w="28" w:type="dxa"/>
            </w:tcMar>
          </w:tcPr>
          <w:p w14:paraId="640999DD" w14:textId="6D57E204" w:rsidR="00313B1B" w:rsidRPr="00F87B63" w:rsidRDefault="00EF2EC9" w:rsidP="001D1A85">
            <w:pPr>
              <w:rPr>
                <w:highlight w:val="cyan"/>
              </w:rPr>
            </w:pPr>
            <w:bookmarkStart w:id="20" w:name="figure5_ref_intext"/>
            <w:bookmarkStart w:id="21" w:name="figure5_ref_id"/>
            <w:r w:rsidRPr="00F87B63">
              <w:rPr>
                <w:highlight w:val="cyan"/>
              </w:rPr>
              <w:t>figure5_ref_i</w:t>
            </w:r>
            <w:r w:rsidR="00F532E1" w:rsidRPr="00F87B63">
              <w:rPr>
                <w:highlight w:val="cyan"/>
              </w:rPr>
              <w:t>d</w:t>
            </w:r>
            <w:bookmarkEnd w:id="20"/>
            <w:bookmarkEnd w:id="21"/>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1D1A85"/>
        </w:tc>
        <w:tc>
          <w:tcPr>
            <w:tcW w:w="2268" w:type="dxa"/>
            <w:tcMar>
              <w:top w:w="28" w:type="dxa"/>
              <w:left w:w="28" w:type="dxa"/>
              <w:bottom w:w="28" w:type="dxa"/>
              <w:right w:w="28" w:type="dxa"/>
            </w:tcMar>
          </w:tcPr>
          <w:p w14:paraId="4067D8E5" w14:textId="47DA00AB" w:rsidR="00F40492" w:rsidRPr="00F87B63" w:rsidRDefault="00F40492" w:rsidP="001D1A85">
            <w:pPr>
              <w:rPr>
                <w:highlight w:val="cyan"/>
              </w:rPr>
            </w:pPr>
            <w:bookmarkStart w:id="22" w:name="figure6_filename"/>
            <w:r w:rsidRPr="00F87B63">
              <w:rPr>
                <w:highlight w:val="cyan"/>
              </w:rPr>
              <w:t>figure6_filename.png</w:t>
            </w:r>
            <w:bookmarkEnd w:id="22"/>
          </w:p>
        </w:tc>
        <w:tc>
          <w:tcPr>
            <w:tcW w:w="4678" w:type="dxa"/>
            <w:tcMar>
              <w:top w:w="28" w:type="dxa"/>
              <w:left w:w="28" w:type="dxa"/>
              <w:bottom w:w="28" w:type="dxa"/>
              <w:right w:w="28" w:type="dxa"/>
            </w:tcMar>
          </w:tcPr>
          <w:p w14:paraId="6AF8964A" w14:textId="2EF3999F" w:rsidR="00F40492" w:rsidRPr="00F87B63" w:rsidRDefault="00F40492" w:rsidP="001D1A85">
            <w:pPr>
              <w:rPr>
                <w:highlight w:val="cyan"/>
              </w:rPr>
            </w:pPr>
            <w:bookmarkStart w:id="23" w:name="figure6_caption"/>
            <w:r w:rsidRPr="00F87B63">
              <w:rPr>
                <w:highlight w:val="cyan"/>
              </w:rPr>
              <w:t>figure6_caption</w:t>
            </w:r>
            <w:bookmarkEnd w:id="23"/>
          </w:p>
        </w:tc>
        <w:tc>
          <w:tcPr>
            <w:tcW w:w="2126" w:type="dxa"/>
            <w:tcMar>
              <w:top w:w="28" w:type="dxa"/>
              <w:left w:w="28" w:type="dxa"/>
              <w:bottom w:w="28" w:type="dxa"/>
              <w:right w:w="28" w:type="dxa"/>
            </w:tcMar>
          </w:tcPr>
          <w:p w14:paraId="5DAA9190" w14:textId="6EF985BB" w:rsidR="00F40492" w:rsidRPr="00F87B63" w:rsidRDefault="00F40492" w:rsidP="001D1A85">
            <w:pPr>
              <w:rPr>
                <w:highlight w:val="cyan"/>
              </w:rPr>
            </w:pPr>
            <w:bookmarkStart w:id="24" w:name="figure6_ref_id"/>
            <w:r w:rsidRPr="00F87B63">
              <w:rPr>
                <w:highlight w:val="cyan"/>
              </w:rPr>
              <w:t>figure6_ref_id</w:t>
            </w:r>
            <w:bookmarkEnd w:id="24"/>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1D1A85"/>
        </w:tc>
        <w:tc>
          <w:tcPr>
            <w:tcW w:w="2268" w:type="dxa"/>
            <w:tcMar>
              <w:top w:w="28" w:type="dxa"/>
              <w:left w:w="28" w:type="dxa"/>
              <w:bottom w:w="28" w:type="dxa"/>
              <w:right w:w="28" w:type="dxa"/>
            </w:tcMar>
          </w:tcPr>
          <w:p w14:paraId="1EC22C0D" w14:textId="4315C6F6" w:rsidR="005A6C9D" w:rsidRDefault="005A6C9D" w:rsidP="001D1A85">
            <w:pPr>
              <w:rPr>
                <w:highlight w:val="cyan"/>
              </w:rPr>
            </w:pPr>
            <w:bookmarkStart w:id="25" w:name="figure7_filename"/>
            <w:r w:rsidRPr="00654FB5">
              <w:t>figure</w:t>
            </w:r>
            <w:r>
              <w:t>7</w:t>
            </w:r>
            <w:r w:rsidRPr="00654FB5">
              <w:t>_filename.png</w:t>
            </w:r>
            <w:bookmarkEnd w:id="25"/>
          </w:p>
        </w:tc>
        <w:tc>
          <w:tcPr>
            <w:tcW w:w="4678" w:type="dxa"/>
            <w:tcMar>
              <w:top w:w="28" w:type="dxa"/>
              <w:left w:w="28" w:type="dxa"/>
              <w:bottom w:w="28" w:type="dxa"/>
              <w:right w:w="28" w:type="dxa"/>
            </w:tcMar>
          </w:tcPr>
          <w:p w14:paraId="1A20BA1A" w14:textId="32E232B1" w:rsidR="005A6C9D" w:rsidRDefault="005A6C9D" w:rsidP="001D1A85">
            <w:pPr>
              <w:rPr>
                <w:highlight w:val="cyan"/>
              </w:rPr>
            </w:pPr>
            <w:bookmarkStart w:id="26" w:name="figure7_caption"/>
            <w:r w:rsidRPr="000D27C9">
              <w:t>figure</w:t>
            </w:r>
            <w:r>
              <w:t>7</w:t>
            </w:r>
            <w:r w:rsidRPr="000D27C9">
              <w:t>_caption</w:t>
            </w:r>
            <w:bookmarkEnd w:id="26"/>
          </w:p>
        </w:tc>
        <w:tc>
          <w:tcPr>
            <w:tcW w:w="2126" w:type="dxa"/>
            <w:tcMar>
              <w:top w:w="28" w:type="dxa"/>
              <w:left w:w="28" w:type="dxa"/>
              <w:bottom w:w="28" w:type="dxa"/>
              <w:right w:w="28" w:type="dxa"/>
            </w:tcMar>
          </w:tcPr>
          <w:p w14:paraId="749046F1" w14:textId="37BD1281" w:rsidR="005A6C9D" w:rsidRDefault="005A6C9D" w:rsidP="001D1A85">
            <w:pPr>
              <w:rPr>
                <w:highlight w:val="cyan"/>
              </w:rPr>
            </w:pPr>
            <w:bookmarkStart w:id="27" w:name="figure7_ref_id"/>
            <w:r w:rsidRPr="000D27C9">
              <w:t>figure</w:t>
            </w:r>
            <w:r>
              <w:t>7_ref_id</w:t>
            </w:r>
            <w:bookmarkEnd w:id="27"/>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1D1A85"/>
        </w:tc>
        <w:tc>
          <w:tcPr>
            <w:tcW w:w="2268" w:type="dxa"/>
            <w:tcMar>
              <w:top w:w="28" w:type="dxa"/>
              <w:left w:w="28" w:type="dxa"/>
              <w:bottom w:w="28" w:type="dxa"/>
              <w:right w:w="28" w:type="dxa"/>
            </w:tcMar>
          </w:tcPr>
          <w:p w14:paraId="00879E0C" w14:textId="592F95EC" w:rsidR="005A6C9D" w:rsidRDefault="005A6C9D" w:rsidP="001D1A85">
            <w:pPr>
              <w:rPr>
                <w:highlight w:val="cyan"/>
              </w:rPr>
            </w:pPr>
            <w:bookmarkStart w:id="28" w:name="figure8_filename"/>
            <w:r w:rsidRPr="00654FB5">
              <w:t>figure</w:t>
            </w:r>
            <w:r>
              <w:t>8</w:t>
            </w:r>
            <w:r w:rsidRPr="00654FB5">
              <w:t>_filename.png</w:t>
            </w:r>
            <w:bookmarkEnd w:id="28"/>
          </w:p>
        </w:tc>
        <w:tc>
          <w:tcPr>
            <w:tcW w:w="4678" w:type="dxa"/>
            <w:tcMar>
              <w:top w:w="28" w:type="dxa"/>
              <w:left w:w="28" w:type="dxa"/>
              <w:bottom w:w="28" w:type="dxa"/>
              <w:right w:w="28" w:type="dxa"/>
            </w:tcMar>
          </w:tcPr>
          <w:p w14:paraId="6DC6F15F" w14:textId="2E6D5BA9" w:rsidR="005A6C9D" w:rsidRDefault="005A6C9D" w:rsidP="001D1A85">
            <w:pPr>
              <w:rPr>
                <w:highlight w:val="cyan"/>
              </w:rPr>
            </w:pPr>
            <w:bookmarkStart w:id="29" w:name="figure8_caption"/>
            <w:r w:rsidRPr="000D27C9">
              <w:t>figure</w:t>
            </w:r>
            <w:r>
              <w:t>8</w:t>
            </w:r>
            <w:r w:rsidRPr="000D27C9">
              <w:t>_caption</w:t>
            </w:r>
            <w:bookmarkEnd w:id="29"/>
          </w:p>
        </w:tc>
        <w:tc>
          <w:tcPr>
            <w:tcW w:w="2126" w:type="dxa"/>
            <w:tcMar>
              <w:top w:w="28" w:type="dxa"/>
              <w:left w:w="28" w:type="dxa"/>
              <w:bottom w:w="28" w:type="dxa"/>
              <w:right w:w="28" w:type="dxa"/>
            </w:tcMar>
          </w:tcPr>
          <w:p w14:paraId="0426C081" w14:textId="03333109" w:rsidR="005A6C9D" w:rsidRDefault="005A6C9D" w:rsidP="001D1A85">
            <w:pPr>
              <w:rPr>
                <w:highlight w:val="cyan"/>
              </w:rPr>
            </w:pPr>
            <w:bookmarkStart w:id="30" w:name="figure8_ref_id"/>
            <w:r w:rsidRPr="000D27C9">
              <w:t>figure</w:t>
            </w:r>
            <w:r>
              <w:t>8_ref_id</w:t>
            </w:r>
            <w:bookmarkEnd w:id="30"/>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1D1A85"/>
        </w:tc>
        <w:tc>
          <w:tcPr>
            <w:tcW w:w="2268" w:type="dxa"/>
            <w:tcMar>
              <w:top w:w="28" w:type="dxa"/>
              <w:left w:w="28" w:type="dxa"/>
              <w:bottom w:w="28" w:type="dxa"/>
              <w:right w:w="28" w:type="dxa"/>
            </w:tcMar>
          </w:tcPr>
          <w:p w14:paraId="4F0C4E65" w14:textId="768F8CAD" w:rsidR="005A6C9D" w:rsidRDefault="005A6C9D" w:rsidP="001D1A85">
            <w:pPr>
              <w:rPr>
                <w:highlight w:val="cyan"/>
              </w:rPr>
            </w:pPr>
            <w:bookmarkStart w:id="31" w:name="figure9_filename"/>
            <w:r w:rsidRPr="00654FB5">
              <w:t>figure</w:t>
            </w:r>
            <w:r>
              <w:t>9</w:t>
            </w:r>
            <w:r w:rsidRPr="00654FB5">
              <w:t>_filename.png</w:t>
            </w:r>
            <w:bookmarkEnd w:id="31"/>
          </w:p>
        </w:tc>
        <w:tc>
          <w:tcPr>
            <w:tcW w:w="4678" w:type="dxa"/>
            <w:tcMar>
              <w:top w:w="28" w:type="dxa"/>
              <w:left w:w="28" w:type="dxa"/>
              <w:bottom w:w="28" w:type="dxa"/>
              <w:right w:w="28" w:type="dxa"/>
            </w:tcMar>
          </w:tcPr>
          <w:p w14:paraId="262862F1" w14:textId="7154CA71" w:rsidR="005A6C9D" w:rsidRDefault="005A6C9D" w:rsidP="001D1A85">
            <w:pPr>
              <w:rPr>
                <w:highlight w:val="cyan"/>
              </w:rPr>
            </w:pPr>
            <w:bookmarkStart w:id="32" w:name="figure9_caption"/>
            <w:r w:rsidRPr="000D27C9">
              <w:t>figure</w:t>
            </w:r>
            <w:r>
              <w:t>9</w:t>
            </w:r>
            <w:r w:rsidRPr="000D27C9">
              <w:t>_caption</w:t>
            </w:r>
            <w:bookmarkEnd w:id="32"/>
          </w:p>
        </w:tc>
        <w:tc>
          <w:tcPr>
            <w:tcW w:w="2126" w:type="dxa"/>
            <w:tcMar>
              <w:top w:w="28" w:type="dxa"/>
              <w:left w:w="28" w:type="dxa"/>
              <w:bottom w:w="28" w:type="dxa"/>
              <w:right w:w="28" w:type="dxa"/>
            </w:tcMar>
          </w:tcPr>
          <w:p w14:paraId="766880C1" w14:textId="601460F6" w:rsidR="005A6C9D" w:rsidRDefault="005A6C9D" w:rsidP="001D1A85">
            <w:pPr>
              <w:rPr>
                <w:highlight w:val="cyan"/>
              </w:rPr>
            </w:pPr>
            <w:bookmarkStart w:id="33" w:name="figure9_ref_id"/>
            <w:r w:rsidRPr="000D27C9">
              <w:t>figure</w:t>
            </w:r>
            <w:r>
              <w:t>9_ref_id</w:t>
            </w:r>
            <w:bookmarkEnd w:id="33"/>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1D1A85"/>
        </w:tc>
        <w:tc>
          <w:tcPr>
            <w:tcW w:w="2268" w:type="dxa"/>
            <w:tcMar>
              <w:top w:w="28" w:type="dxa"/>
              <w:left w:w="28" w:type="dxa"/>
              <w:bottom w:w="28" w:type="dxa"/>
              <w:right w:w="28" w:type="dxa"/>
            </w:tcMar>
          </w:tcPr>
          <w:p w14:paraId="5631ED6C" w14:textId="0673A47C" w:rsidR="005A6C9D" w:rsidRPr="00654FB5" w:rsidRDefault="005A6C9D" w:rsidP="001D1A85">
            <w:bookmarkStart w:id="34" w:name="figure10_filename"/>
            <w:r w:rsidRPr="00654FB5">
              <w:t>figure</w:t>
            </w:r>
            <w:r>
              <w:t>10</w:t>
            </w:r>
            <w:r w:rsidRPr="00654FB5">
              <w:t>_filename.png</w:t>
            </w:r>
            <w:bookmarkEnd w:id="34"/>
          </w:p>
        </w:tc>
        <w:tc>
          <w:tcPr>
            <w:tcW w:w="4678" w:type="dxa"/>
            <w:tcMar>
              <w:top w:w="28" w:type="dxa"/>
              <w:left w:w="28" w:type="dxa"/>
              <w:bottom w:w="28" w:type="dxa"/>
              <w:right w:w="28" w:type="dxa"/>
            </w:tcMar>
          </w:tcPr>
          <w:p w14:paraId="546E2046" w14:textId="14FB115E" w:rsidR="005A6C9D" w:rsidRDefault="005A6C9D" w:rsidP="001D1A85">
            <w:pPr>
              <w:rPr>
                <w:highlight w:val="cyan"/>
              </w:rPr>
            </w:pPr>
            <w:bookmarkStart w:id="35" w:name="figure10_caption"/>
            <w:r w:rsidRPr="000D27C9">
              <w:t>figure1</w:t>
            </w:r>
            <w:r>
              <w:t>0</w:t>
            </w:r>
            <w:r w:rsidRPr="000D27C9">
              <w:t>_caption</w:t>
            </w:r>
            <w:bookmarkEnd w:id="35"/>
          </w:p>
        </w:tc>
        <w:tc>
          <w:tcPr>
            <w:tcW w:w="2126" w:type="dxa"/>
            <w:tcMar>
              <w:top w:w="28" w:type="dxa"/>
              <w:left w:w="28" w:type="dxa"/>
              <w:bottom w:w="28" w:type="dxa"/>
              <w:right w:w="28" w:type="dxa"/>
            </w:tcMar>
          </w:tcPr>
          <w:p w14:paraId="1FD907AE" w14:textId="77C90273" w:rsidR="005A6C9D" w:rsidRDefault="005A6C9D" w:rsidP="001D1A85">
            <w:pPr>
              <w:rPr>
                <w:highlight w:val="cyan"/>
              </w:rPr>
            </w:pPr>
            <w:bookmarkStart w:id="36" w:name="figure10_ref_id"/>
            <w:r w:rsidRPr="000D27C9">
              <w:t>figure1</w:t>
            </w:r>
            <w:r>
              <w:t>0_ref_id</w:t>
            </w:r>
            <w:bookmarkEnd w:id="36"/>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1D1A85"/>
        </w:tc>
        <w:tc>
          <w:tcPr>
            <w:tcW w:w="2268" w:type="dxa"/>
            <w:tcMar>
              <w:top w:w="28" w:type="dxa"/>
              <w:left w:w="28" w:type="dxa"/>
              <w:bottom w:w="28" w:type="dxa"/>
              <w:right w:w="28" w:type="dxa"/>
            </w:tcMar>
          </w:tcPr>
          <w:p w14:paraId="52BF945A" w14:textId="49E8D480" w:rsidR="005A6C9D" w:rsidRPr="00654FB5" w:rsidRDefault="005A6C9D" w:rsidP="001D1A85">
            <w:bookmarkStart w:id="37" w:name="figure11_filename"/>
            <w:r w:rsidRPr="00654FB5">
              <w:t>figure</w:t>
            </w:r>
            <w:r>
              <w:t>11</w:t>
            </w:r>
            <w:r w:rsidRPr="00654FB5">
              <w:t>_filename.png</w:t>
            </w:r>
            <w:bookmarkEnd w:id="37"/>
          </w:p>
        </w:tc>
        <w:tc>
          <w:tcPr>
            <w:tcW w:w="4678" w:type="dxa"/>
            <w:tcMar>
              <w:top w:w="28" w:type="dxa"/>
              <w:left w:w="28" w:type="dxa"/>
              <w:bottom w:w="28" w:type="dxa"/>
              <w:right w:w="28" w:type="dxa"/>
            </w:tcMar>
          </w:tcPr>
          <w:p w14:paraId="1AAB2ED8" w14:textId="4239FAFE" w:rsidR="005A6C9D" w:rsidRDefault="005A6C9D" w:rsidP="001D1A85">
            <w:pPr>
              <w:rPr>
                <w:highlight w:val="cyan"/>
              </w:rPr>
            </w:pPr>
            <w:bookmarkStart w:id="38" w:name="figure11_caption"/>
            <w:r w:rsidRPr="000D27C9">
              <w:t>figure1</w:t>
            </w:r>
            <w:r>
              <w:t>1</w:t>
            </w:r>
            <w:r w:rsidRPr="000D27C9">
              <w:t>_caption</w:t>
            </w:r>
            <w:bookmarkEnd w:id="38"/>
          </w:p>
        </w:tc>
        <w:tc>
          <w:tcPr>
            <w:tcW w:w="2126" w:type="dxa"/>
            <w:tcMar>
              <w:top w:w="28" w:type="dxa"/>
              <w:left w:w="28" w:type="dxa"/>
              <w:bottom w:w="28" w:type="dxa"/>
              <w:right w:w="28" w:type="dxa"/>
            </w:tcMar>
          </w:tcPr>
          <w:p w14:paraId="3430C865" w14:textId="61C9A0B0" w:rsidR="005A6C9D" w:rsidRDefault="005A6C9D" w:rsidP="001D1A85">
            <w:pPr>
              <w:rPr>
                <w:highlight w:val="cyan"/>
              </w:rPr>
            </w:pPr>
            <w:bookmarkStart w:id="39" w:name="figure11_ref_id"/>
            <w:r w:rsidRPr="000D27C9">
              <w:t>figure1</w:t>
            </w:r>
            <w:r>
              <w:t>1_ref_id</w:t>
            </w:r>
            <w:bookmarkEnd w:id="39"/>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1D1A85"/>
        </w:tc>
        <w:tc>
          <w:tcPr>
            <w:tcW w:w="2268" w:type="dxa"/>
            <w:tcMar>
              <w:top w:w="28" w:type="dxa"/>
              <w:left w:w="28" w:type="dxa"/>
              <w:bottom w:w="28" w:type="dxa"/>
              <w:right w:w="28" w:type="dxa"/>
            </w:tcMar>
          </w:tcPr>
          <w:p w14:paraId="2F96148B" w14:textId="144FF13E" w:rsidR="005A6C9D" w:rsidRPr="00654FB5" w:rsidRDefault="005A6C9D" w:rsidP="001D1A85">
            <w:bookmarkStart w:id="40" w:name="figure12_filename"/>
            <w:r w:rsidRPr="00654FB5">
              <w:t>figure</w:t>
            </w:r>
            <w:r>
              <w:t>12</w:t>
            </w:r>
            <w:r w:rsidRPr="00654FB5">
              <w:t>_filename.png</w:t>
            </w:r>
            <w:bookmarkEnd w:id="40"/>
          </w:p>
        </w:tc>
        <w:tc>
          <w:tcPr>
            <w:tcW w:w="4678" w:type="dxa"/>
            <w:tcMar>
              <w:top w:w="28" w:type="dxa"/>
              <w:left w:w="28" w:type="dxa"/>
              <w:bottom w:w="28" w:type="dxa"/>
              <w:right w:w="28" w:type="dxa"/>
            </w:tcMar>
          </w:tcPr>
          <w:p w14:paraId="2B9EF57C" w14:textId="53DC3715" w:rsidR="005A6C9D" w:rsidRDefault="005A6C9D" w:rsidP="001D1A85">
            <w:pPr>
              <w:rPr>
                <w:highlight w:val="cyan"/>
              </w:rPr>
            </w:pPr>
            <w:bookmarkStart w:id="41" w:name="figure12_caption"/>
            <w:r w:rsidRPr="000D27C9">
              <w:t>figure1</w:t>
            </w:r>
            <w:r>
              <w:t>2</w:t>
            </w:r>
            <w:r w:rsidRPr="000D27C9">
              <w:t>_caption</w:t>
            </w:r>
            <w:bookmarkEnd w:id="41"/>
          </w:p>
        </w:tc>
        <w:tc>
          <w:tcPr>
            <w:tcW w:w="2126" w:type="dxa"/>
            <w:tcMar>
              <w:top w:w="28" w:type="dxa"/>
              <w:left w:w="28" w:type="dxa"/>
              <w:bottom w:w="28" w:type="dxa"/>
              <w:right w:w="28" w:type="dxa"/>
            </w:tcMar>
          </w:tcPr>
          <w:p w14:paraId="0C3C597C" w14:textId="4E856AFF" w:rsidR="005A6C9D" w:rsidRDefault="005A6C9D" w:rsidP="001D1A85">
            <w:pPr>
              <w:rPr>
                <w:highlight w:val="cyan"/>
              </w:rPr>
            </w:pPr>
            <w:bookmarkStart w:id="42" w:name="figure12_ref_id"/>
            <w:r w:rsidRPr="000D27C9">
              <w:t>figure1</w:t>
            </w:r>
            <w:r>
              <w:t>2_ref_id</w:t>
            </w:r>
            <w:bookmarkEnd w:id="42"/>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1D1A85"/>
        </w:tc>
        <w:tc>
          <w:tcPr>
            <w:tcW w:w="2268" w:type="dxa"/>
            <w:tcMar>
              <w:top w:w="28" w:type="dxa"/>
              <w:left w:w="28" w:type="dxa"/>
              <w:bottom w:w="28" w:type="dxa"/>
              <w:right w:w="28" w:type="dxa"/>
            </w:tcMar>
          </w:tcPr>
          <w:p w14:paraId="4CBC1669" w14:textId="77777777" w:rsidR="005A6C9D" w:rsidRPr="00654FB5" w:rsidRDefault="005A6C9D" w:rsidP="001D1A85"/>
        </w:tc>
        <w:tc>
          <w:tcPr>
            <w:tcW w:w="4678" w:type="dxa"/>
            <w:tcMar>
              <w:top w:w="28" w:type="dxa"/>
              <w:left w:w="28" w:type="dxa"/>
              <w:bottom w:w="28" w:type="dxa"/>
              <w:right w:w="28" w:type="dxa"/>
            </w:tcMar>
          </w:tcPr>
          <w:p w14:paraId="66B487B1" w14:textId="77777777" w:rsidR="005A6C9D" w:rsidRDefault="005A6C9D" w:rsidP="001D1A85">
            <w:pPr>
              <w:rPr>
                <w:highlight w:val="cyan"/>
              </w:rPr>
            </w:pPr>
          </w:p>
        </w:tc>
        <w:tc>
          <w:tcPr>
            <w:tcW w:w="2126" w:type="dxa"/>
            <w:tcMar>
              <w:top w:w="28" w:type="dxa"/>
              <w:left w:w="28" w:type="dxa"/>
              <w:bottom w:w="28" w:type="dxa"/>
              <w:right w:w="28" w:type="dxa"/>
            </w:tcMar>
          </w:tcPr>
          <w:p w14:paraId="36C6916E" w14:textId="77777777" w:rsidR="005A6C9D" w:rsidRDefault="005A6C9D" w:rsidP="001D1A85">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1D1A85"/>
        </w:tc>
        <w:tc>
          <w:tcPr>
            <w:tcW w:w="2268" w:type="dxa"/>
            <w:tcMar>
              <w:top w:w="28" w:type="dxa"/>
              <w:left w:w="28" w:type="dxa"/>
              <w:bottom w:w="28" w:type="dxa"/>
              <w:right w:w="28" w:type="dxa"/>
            </w:tcMar>
          </w:tcPr>
          <w:p w14:paraId="7FC18AEA" w14:textId="77777777" w:rsidR="005A6C9D" w:rsidRPr="00654FB5" w:rsidRDefault="005A6C9D" w:rsidP="001D1A85"/>
        </w:tc>
        <w:tc>
          <w:tcPr>
            <w:tcW w:w="4678" w:type="dxa"/>
            <w:tcMar>
              <w:top w:w="28" w:type="dxa"/>
              <w:left w:w="28" w:type="dxa"/>
              <w:bottom w:w="28" w:type="dxa"/>
              <w:right w:w="28" w:type="dxa"/>
            </w:tcMar>
          </w:tcPr>
          <w:p w14:paraId="3EFB28A5" w14:textId="77777777" w:rsidR="005A6C9D" w:rsidRDefault="005A6C9D" w:rsidP="001D1A85">
            <w:pPr>
              <w:rPr>
                <w:highlight w:val="cyan"/>
              </w:rPr>
            </w:pPr>
          </w:p>
        </w:tc>
        <w:tc>
          <w:tcPr>
            <w:tcW w:w="2126" w:type="dxa"/>
            <w:tcMar>
              <w:top w:w="28" w:type="dxa"/>
              <w:left w:w="28" w:type="dxa"/>
              <w:bottom w:w="28" w:type="dxa"/>
              <w:right w:w="28" w:type="dxa"/>
            </w:tcMar>
          </w:tcPr>
          <w:p w14:paraId="445322AD" w14:textId="77777777" w:rsidR="005A6C9D" w:rsidRDefault="005A6C9D" w:rsidP="001D1A85">
            <w:pPr>
              <w:rPr>
                <w:highlight w:val="cyan"/>
              </w:rPr>
            </w:pPr>
          </w:p>
        </w:tc>
      </w:tr>
    </w:tbl>
    <w:p w14:paraId="16CB8FD2" w14:textId="6981CA43" w:rsidR="005042C7" w:rsidRDefault="005042C7" w:rsidP="001D1A85"/>
    <w:p w14:paraId="28AB7017" w14:textId="17D8E964" w:rsidR="000847A1" w:rsidRPr="00137A05" w:rsidRDefault="00EA0147" w:rsidP="001D1A85">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1D1A85">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1D1A85">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1D1A85">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1D1A85">
            <w:pPr>
              <w:rPr>
                <w:highlight w:val="cyan"/>
              </w:rPr>
            </w:pPr>
            <w:bookmarkStart w:id="43" w:name="vid1_caption"/>
            <w:r w:rsidRPr="007B2A9A">
              <w:rPr>
                <w:highlight w:val="cyan"/>
              </w:rPr>
              <w:t>vid1_caption</w:t>
            </w:r>
            <w:bookmarkEnd w:id="43"/>
          </w:p>
        </w:tc>
        <w:tc>
          <w:tcPr>
            <w:tcW w:w="4819" w:type="dxa"/>
            <w:tcMar>
              <w:top w:w="28" w:type="dxa"/>
              <w:left w:w="28" w:type="dxa"/>
              <w:bottom w:w="28" w:type="dxa"/>
              <w:right w:w="28" w:type="dxa"/>
            </w:tcMar>
          </w:tcPr>
          <w:p w14:paraId="2DD352A4" w14:textId="3D121ADD" w:rsidR="00AB7AAC" w:rsidRPr="007B2A9A" w:rsidRDefault="00C17A2E" w:rsidP="001D1A85">
            <w:pPr>
              <w:rPr>
                <w:highlight w:val="cyan"/>
              </w:rPr>
            </w:pPr>
            <w:bookmarkStart w:id="44" w:name="vid1_url"/>
            <w:r w:rsidRPr="007B2A9A">
              <w:rPr>
                <w:highlight w:val="cyan"/>
              </w:rPr>
              <w:t>vid1_url</w:t>
            </w:r>
            <w:bookmarkEnd w:id="44"/>
          </w:p>
        </w:tc>
        <w:tc>
          <w:tcPr>
            <w:tcW w:w="4820" w:type="dxa"/>
            <w:tcMar>
              <w:top w:w="28" w:type="dxa"/>
              <w:left w:w="28" w:type="dxa"/>
              <w:bottom w:w="28" w:type="dxa"/>
              <w:right w:w="28" w:type="dxa"/>
            </w:tcMar>
          </w:tcPr>
          <w:p w14:paraId="65F4E3CB" w14:textId="6E2351BF" w:rsidR="00AB7AAC" w:rsidRPr="007B2A9A" w:rsidRDefault="00632277" w:rsidP="001D1A85">
            <w:pPr>
              <w:rPr>
                <w:highlight w:val="cyan"/>
              </w:rPr>
            </w:pPr>
            <w:bookmarkStart w:id="45" w:name="vid1_ref_id"/>
            <w:r w:rsidRPr="007B2A9A">
              <w:rPr>
                <w:highlight w:val="cyan"/>
              </w:rPr>
              <w:t>vid1_ref_id</w:t>
            </w:r>
            <w:bookmarkEnd w:id="45"/>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1D1A85">
            <w:pPr>
              <w:rPr>
                <w:highlight w:val="cyan"/>
              </w:rPr>
            </w:pPr>
            <w:bookmarkStart w:id="46" w:name="vid2_caption"/>
            <w:r w:rsidRPr="007B2A9A">
              <w:rPr>
                <w:highlight w:val="cyan"/>
              </w:rPr>
              <w:t>vid2_caption</w:t>
            </w:r>
            <w:bookmarkEnd w:id="46"/>
          </w:p>
        </w:tc>
        <w:tc>
          <w:tcPr>
            <w:tcW w:w="4819" w:type="dxa"/>
            <w:tcMar>
              <w:top w:w="28" w:type="dxa"/>
              <w:left w:w="28" w:type="dxa"/>
              <w:bottom w:w="28" w:type="dxa"/>
              <w:right w:w="28" w:type="dxa"/>
            </w:tcMar>
          </w:tcPr>
          <w:p w14:paraId="57255E2A" w14:textId="0CF7B468" w:rsidR="00AB7AAC" w:rsidRPr="007B2A9A" w:rsidRDefault="000932A1" w:rsidP="001D1A85">
            <w:pPr>
              <w:rPr>
                <w:highlight w:val="cyan"/>
              </w:rPr>
            </w:pPr>
            <w:bookmarkStart w:id="47" w:name="vid2_url"/>
            <w:r w:rsidRPr="007B2A9A">
              <w:rPr>
                <w:highlight w:val="cyan"/>
              </w:rPr>
              <w:t>vid2_url</w:t>
            </w:r>
            <w:bookmarkEnd w:id="47"/>
          </w:p>
        </w:tc>
        <w:tc>
          <w:tcPr>
            <w:tcW w:w="4820" w:type="dxa"/>
            <w:tcMar>
              <w:top w:w="28" w:type="dxa"/>
              <w:left w:w="28" w:type="dxa"/>
              <w:bottom w:w="28" w:type="dxa"/>
              <w:right w:w="28" w:type="dxa"/>
            </w:tcMar>
          </w:tcPr>
          <w:p w14:paraId="1EB9B85A" w14:textId="404C66AE" w:rsidR="00AB7AAC" w:rsidRPr="007B2A9A" w:rsidRDefault="00632277" w:rsidP="001D1A85">
            <w:pPr>
              <w:rPr>
                <w:highlight w:val="cyan"/>
              </w:rPr>
            </w:pPr>
            <w:bookmarkStart w:id="48" w:name="vid2_ref_id"/>
            <w:r w:rsidRPr="007B2A9A">
              <w:rPr>
                <w:highlight w:val="cyan"/>
              </w:rPr>
              <w:t>vid2_ref_id</w:t>
            </w:r>
            <w:bookmarkEnd w:id="48"/>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1D1A85">
            <w:pPr>
              <w:rPr>
                <w:highlight w:val="cyan"/>
              </w:rPr>
            </w:pPr>
            <w:bookmarkStart w:id="49" w:name="vid3_caption"/>
            <w:r w:rsidRPr="007B2A9A">
              <w:rPr>
                <w:highlight w:val="cyan"/>
              </w:rPr>
              <w:t>vid3_caption</w:t>
            </w:r>
            <w:bookmarkEnd w:id="49"/>
          </w:p>
        </w:tc>
        <w:tc>
          <w:tcPr>
            <w:tcW w:w="4819" w:type="dxa"/>
            <w:tcMar>
              <w:top w:w="28" w:type="dxa"/>
              <w:left w:w="28" w:type="dxa"/>
              <w:bottom w:w="28" w:type="dxa"/>
              <w:right w:w="28" w:type="dxa"/>
            </w:tcMar>
          </w:tcPr>
          <w:p w14:paraId="0503FB1C" w14:textId="13A7FDA1" w:rsidR="00AB7AAC" w:rsidRPr="007B2A9A" w:rsidRDefault="000932A1" w:rsidP="001D1A85">
            <w:pPr>
              <w:rPr>
                <w:highlight w:val="cyan"/>
              </w:rPr>
            </w:pPr>
            <w:bookmarkStart w:id="50" w:name="vid3_url"/>
            <w:r w:rsidRPr="007B2A9A">
              <w:rPr>
                <w:highlight w:val="cyan"/>
              </w:rPr>
              <w:t>vid3_url</w:t>
            </w:r>
            <w:bookmarkEnd w:id="50"/>
          </w:p>
        </w:tc>
        <w:tc>
          <w:tcPr>
            <w:tcW w:w="4820" w:type="dxa"/>
            <w:tcMar>
              <w:top w:w="28" w:type="dxa"/>
              <w:left w:w="28" w:type="dxa"/>
              <w:bottom w:w="28" w:type="dxa"/>
              <w:right w:w="28" w:type="dxa"/>
            </w:tcMar>
          </w:tcPr>
          <w:p w14:paraId="5E9C2C69" w14:textId="3B29BC1F" w:rsidR="00AB7AAC" w:rsidRPr="007B2A9A" w:rsidRDefault="00C17A2E" w:rsidP="001D1A85">
            <w:pPr>
              <w:rPr>
                <w:highlight w:val="cyan"/>
              </w:rPr>
            </w:pPr>
            <w:bookmarkStart w:id="51" w:name="vid3_ref_id"/>
            <w:r w:rsidRPr="007B2A9A">
              <w:rPr>
                <w:highlight w:val="cyan"/>
              </w:rPr>
              <w:t>vid</w:t>
            </w:r>
            <w:r w:rsidR="00632277" w:rsidRPr="007B2A9A">
              <w:rPr>
                <w:highlight w:val="cyan"/>
              </w:rPr>
              <w:t>3</w:t>
            </w:r>
            <w:r w:rsidRPr="007B2A9A">
              <w:rPr>
                <w:highlight w:val="cyan"/>
              </w:rPr>
              <w:t>_ref_id</w:t>
            </w:r>
            <w:bookmarkEnd w:id="51"/>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1D1A85">
            <w:pPr>
              <w:rPr>
                <w:highlight w:val="cyan"/>
              </w:rPr>
            </w:pPr>
            <w:bookmarkStart w:id="52" w:name="vid4_caption"/>
            <w:r w:rsidRPr="007B2A9A">
              <w:rPr>
                <w:highlight w:val="cyan"/>
              </w:rPr>
              <w:t>vid4_caption</w:t>
            </w:r>
            <w:bookmarkEnd w:id="52"/>
          </w:p>
        </w:tc>
        <w:tc>
          <w:tcPr>
            <w:tcW w:w="4819" w:type="dxa"/>
            <w:tcMar>
              <w:top w:w="28" w:type="dxa"/>
              <w:left w:w="28" w:type="dxa"/>
              <w:bottom w:w="28" w:type="dxa"/>
              <w:right w:w="28" w:type="dxa"/>
            </w:tcMar>
          </w:tcPr>
          <w:p w14:paraId="361B6A62" w14:textId="7890C445" w:rsidR="00AB7AAC" w:rsidRPr="007B2A9A" w:rsidRDefault="00AB7AAC" w:rsidP="001D1A85">
            <w:pPr>
              <w:rPr>
                <w:highlight w:val="cyan"/>
              </w:rPr>
            </w:pPr>
            <w:bookmarkStart w:id="53" w:name="vid4_url"/>
            <w:r w:rsidRPr="007B2A9A">
              <w:rPr>
                <w:highlight w:val="cyan"/>
              </w:rPr>
              <w:t>vid4_url</w:t>
            </w:r>
            <w:bookmarkEnd w:id="53"/>
          </w:p>
        </w:tc>
        <w:tc>
          <w:tcPr>
            <w:tcW w:w="4820" w:type="dxa"/>
            <w:tcMar>
              <w:top w:w="28" w:type="dxa"/>
              <w:left w:w="28" w:type="dxa"/>
              <w:bottom w:w="28" w:type="dxa"/>
              <w:right w:w="28" w:type="dxa"/>
            </w:tcMar>
          </w:tcPr>
          <w:p w14:paraId="1C17FEDC" w14:textId="43C360AF" w:rsidR="00AB7AAC" w:rsidRPr="007B2A9A" w:rsidRDefault="00632277" w:rsidP="001D1A85">
            <w:pPr>
              <w:rPr>
                <w:highlight w:val="cyan"/>
              </w:rPr>
            </w:pPr>
            <w:bookmarkStart w:id="54" w:name="vid4_ref_id"/>
            <w:r w:rsidRPr="007B2A9A">
              <w:rPr>
                <w:highlight w:val="cyan"/>
              </w:rPr>
              <w:t>vid4_ref_id</w:t>
            </w:r>
            <w:bookmarkEnd w:id="54"/>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1D1A85">
            <w:pPr>
              <w:rPr>
                <w:highlight w:val="cyan"/>
              </w:rPr>
            </w:pPr>
            <w:bookmarkStart w:id="55" w:name="vid5_caption"/>
            <w:r w:rsidRPr="007B2A9A">
              <w:rPr>
                <w:highlight w:val="cyan"/>
              </w:rPr>
              <w:t>vid5_caption</w:t>
            </w:r>
            <w:bookmarkEnd w:id="55"/>
          </w:p>
        </w:tc>
        <w:tc>
          <w:tcPr>
            <w:tcW w:w="4819" w:type="dxa"/>
            <w:tcMar>
              <w:top w:w="28" w:type="dxa"/>
              <w:left w:w="28" w:type="dxa"/>
              <w:bottom w:w="28" w:type="dxa"/>
              <w:right w:w="28" w:type="dxa"/>
            </w:tcMar>
          </w:tcPr>
          <w:p w14:paraId="5E3EDC50" w14:textId="16283E11" w:rsidR="007B2A9A" w:rsidRPr="007B2A9A" w:rsidRDefault="007B2A9A" w:rsidP="001D1A85">
            <w:pPr>
              <w:rPr>
                <w:highlight w:val="cyan"/>
              </w:rPr>
            </w:pPr>
            <w:bookmarkStart w:id="56" w:name="vid5_url"/>
            <w:r w:rsidRPr="007B2A9A">
              <w:rPr>
                <w:highlight w:val="cyan"/>
              </w:rPr>
              <w:t>vid5_url</w:t>
            </w:r>
            <w:bookmarkEnd w:id="56"/>
          </w:p>
        </w:tc>
        <w:tc>
          <w:tcPr>
            <w:tcW w:w="4820" w:type="dxa"/>
            <w:tcMar>
              <w:top w:w="28" w:type="dxa"/>
              <w:left w:w="28" w:type="dxa"/>
              <w:bottom w:w="28" w:type="dxa"/>
              <w:right w:w="28" w:type="dxa"/>
            </w:tcMar>
          </w:tcPr>
          <w:p w14:paraId="2C96DB2E" w14:textId="4A7E2319" w:rsidR="007B2A9A" w:rsidRPr="007B2A9A" w:rsidRDefault="007B2A9A" w:rsidP="001D1A85">
            <w:pPr>
              <w:rPr>
                <w:highlight w:val="cyan"/>
              </w:rPr>
            </w:pPr>
            <w:bookmarkStart w:id="57" w:name="vid5_ref_id"/>
            <w:r w:rsidRPr="007B2A9A">
              <w:rPr>
                <w:highlight w:val="cyan"/>
              </w:rPr>
              <w:t>vid5_ref_id</w:t>
            </w:r>
            <w:bookmarkEnd w:id="57"/>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1D1A85">
            <w:pPr>
              <w:rPr>
                <w:highlight w:val="cyan"/>
              </w:rPr>
            </w:pPr>
            <w:bookmarkStart w:id="58" w:name="vid6_caption"/>
            <w:r w:rsidRPr="007B2A9A">
              <w:rPr>
                <w:highlight w:val="cyan"/>
              </w:rPr>
              <w:t>vid6_caption</w:t>
            </w:r>
            <w:bookmarkEnd w:id="58"/>
          </w:p>
        </w:tc>
        <w:tc>
          <w:tcPr>
            <w:tcW w:w="4819" w:type="dxa"/>
            <w:tcMar>
              <w:top w:w="28" w:type="dxa"/>
              <w:left w:w="28" w:type="dxa"/>
              <w:bottom w:w="28" w:type="dxa"/>
              <w:right w:w="28" w:type="dxa"/>
            </w:tcMar>
          </w:tcPr>
          <w:p w14:paraId="225E03CF" w14:textId="48FC9FEF" w:rsidR="007B2A9A" w:rsidRPr="007B2A9A" w:rsidRDefault="007B2A9A" w:rsidP="001D1A85">
            <w:pPr>
              <w:rPr>
                <w:highlight w:val="cyan"/>
              </w:rPr>
            </w:pPr>
            <w:bookmarkStart w:id="59" w:name="vid6_url"/>
            <w:r w:rsidRPr="007B2A9A">
              <w:rPr>
                <w:highlight w:val="cyan"/>
              </w:rPr>
              <w:t>vid6_url</w:t>
            </w:r>
            <w:bookmarkEnd w:id="59"/>
          </w:p>
        </w:tc>
        <w:tc>
          <w:tcPr>
            <w:tcW w:w="4820" w:type="dxa"/>
            <w:tcMar>
              <w:top w:w="28" w:type="dxa"/>
              <w:left w:w="28" w:type="dxa"/>
              <w:bottom w:w="28" w:type="dxa"/>
              <w:right w:w="28" w:type="dxa"/>
            </w:tcMar>
          </w:tcPr>
          <w:p w14:paraId="0BC4F1D9" w14:textId="5B58B02C" w:rsidR="007B2A9A" w:rsidRPr="007B2A9A" w:rsidRDefault="007B2A9A" w:rsidP="001D1A85">
            <w:pPr>
              <w:rPr>
                <w:highlight w:val="cyan"/>
              </w:rPr>
            </w:pPr>
            <w:bookmarkStart w:id="60" w:name="vid6_ref_id"/>
            <w:r w:rsidRPr="007B2A9A">
              <w:rPr>
                <w:highlight w:val="cyan"/>
              </w:rPr>
              <w:t>vid6_ref_id</w:t>
            </w:r>
            <w:bookmarkEnd w:id="60"/>
          </w:p>
        </w:tc>
      </w:tr>
    </w:tbl>
    <w:p w14:paraId="0429722F" w14:textId="2DF00F3C" w:rsidR="00AC4D3F" w:rsidRDefault="00AC4D3F" w:rsidP="001D1A85">
      <w:pPr>
        <w:pStyle w:val="Heading2"/>
      </w:pPr>
      <w:r>
        <w:t>Shiny</w:t>
      </w:r>
    </w:p>
    <w:p w14:paraId="7638CBFC" w14:textId="78E021CC" w:rsidR="001C1E68" w:rsidRDefault="001C1E68" w:rsidP="001D1A85">
      <w:r>
        <w:t xml:space="preserve">Shiny name = </w:t>
      </w:r>
      <w:bookmarkStart w:id="61" w:name="shiny_name"/>
      <w:r w:rsidR="005579AF">
        <w:t>shiny_name</w:t>
      </w:r>
      <w:bookmarkEnd w:id="61"/>
    </w:p>
    <w:p w14:paraId="7C75F41E" w14:textId="7591DD43" w:rsidR="005579AF" w:rsidRDefault="005579AF" w:rsidP="001D1A85">
      <w:r>
        <w:t xml:space="preserve">Shiny caption = </w:t>
      </w:r>
      <w:bookmarkStart w:id="62" w:name="shiny_caption"/>
      <w:r>
        <w:t>shiny_caption</w:t>
      </w:r>
      <w:bookmarkEnd w:id="62"/>
    </w:p>
    <w:p w14:paraId="54230FD8" w14:textId="6D139BAE" w:rsidR="005579AF" w:rsidRDefault="005579AF" w:rsidP="001D1A85">
      <w:r>
        <w:t xml:space="preserve">Shiny URL = </w:t>
      </w:r>
      <w:bookmarkStart w:id="63" w:name="shiny_url"/>
      <w:r>
        <w:t>shiny_url</w:t>
      </w:r>
      <w:bookmarkEnd w:id="63"/>
    </w:p>
    <w:p w14:paraId="48BBCBFD" w14:textId="77777777" w:rsidR="002D7C81" w:rsidRDefault="002D7C81" w:rsidP="001D1A85"/>
    <w:p w14:paraId="4EAB207E" w14:textId="383BE63A" w:rsidR="002D7C81" w:rsidRDefault="002D7C81" w:rsidP="001D1A85">
      <w:r>
        <w:t xml:space="preserve">Shiny name = </w:t>
      </w:r>
      <w:bookmarkStart w:id="64" w:name="shiny_name2"/>
      <w:r>
        <w:t xml:space="preserve">shiny_name2 </w:t>
      </w:r>
      <w:bookmarkEnd w:id="64"/>
    </w:p>
    <w:p w14:paraId="72DA354E" w14:textId="77777777" w:rsidR="002D7C81" w:rsidRDefault="002D7C81" w:rsidP="001D1A85">
      <w:r>
        <w:t>Shiny caption =</w:t>
      </w:r>
      <w:bookmarkStart w:id="65" w:name="shiny_caption2"/>
      <w:r>
        <w:t>shiny_caption2</w:t>
      </w:r>
      <w:bookmarkEnd w:id="65"/>
    </w:p>
    <w:p w14:paraId="3DAC7117" w14:textId="23541DD8" w:rsidR="002D7C81" w:rsidRDefault="002D7C81" w:rsidP="001D1A85">
      <w:r>
        <w:t xml:space="preserve">Shiny URL = </w:t>
      </w:r>
      <w:bookmarkStart w:id="66" w:name="shiny_url2"/>
      <w:r>
        <w:t>shiny_url2</w:t>
      </w:r>
      <w:bookmarkEnd w:id="66"/>
    </w:p>
    <w:p w14:paraId="693786F6" w14:textId="678D957B" w:rsidR="007B2A9A" w:rsidRPr="00215DBF" w:rsidRDefault="00D85014" w:rsidP="001D1A85">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1D1A85">
            <w:r w:rsidRPr="007B2A9A">
              <w:t>Type</w:t>
            </w:r>
          </w:p>
        </w:tc>
        <w:tc>
          <w:tcPr>
            <w:tcW w:w="2051" w:type="dxa"/>
            <w:shd w:val="clear" w:color="auto" w:fill="D9D9D9" w:themeFill="background1" w:themeFillShade="D9"/>
          </w:tcPr>
          <w:p w14:paraId="4B4321A8" w14:textId="2D33F6FE" w:rsidR="007B2A9A" w:rsidRPr="007B2A9A" w:rsidRDefault="007B2A9A" w:rsidP="001D1A85">
            <w:r w:rsidRPr="007B2A9A">
              <w:t>Name</w:t>
            </w:r>
          </w:p>
        </w:tc>
        <w:tc>
          <w:tcPr>
            <w:tcW w:w="2485" w:type="dxa"/>
            <w:shd w:val="clear" w:color="auto" w:fill="D9D9D9" w:themeFill="background1" w:themeFillShade="D9"/>
          </w:tcPr>
          <w:p w14:paraId="696F0105" w14:textId="3D9745CA" w:rsidR="007B2A9A" w:rsidRPr="007B2A9A" w:rsidRDefault="007B2A9A" w:rsidP="001D1A85">
            <w:r w:rsidRPr="007B2A9A">
              <w:t>Note</w:t>
            </w:r>
          </w:p>
        </w:tc>
        <w:tc>
          <w:tcPr>
            <w:tcW w:w="4111" w:type="dxa"/>
            <w:shd w:val="clear" w:color="auto" w:fill="D9D9D9" w:themeFill="background1" w:themeFillShade="D9"/>
          </w:tcPr>
          <w:p w14:paraId="62871899" w14:textId="6F5D3637" w:rsidR="007B2A9A" w:rsidRPr="007B2A9A" w:rsidRDefault="007B2A9A" w:rsidP="001D1A85">
            <w:r w:rsidRPr="007B2A9A">
              <w:t>URL</w:t>
            </w:r>
          </w:p>
        </w:tc>
        <w:tc>
          <w:tcPr>
            <w:tcW w:w="2977" w:type="dxa"/>
            <w:shd w:val="clear" w:color="auto" w:fill="D9D9D9" w:themeFill="background1" w:themeFillShade="D9"/>
          </w:tcPr>
          <w:p w14:paraId="73C7821E" w14:textId="65F5C208" w:rsidR="007B2A9A" w:rsidRPr="007B2A9A" w:rsidRDefault="007B2A9A" w:rsidP="001D1A85">
            <w:r w:rsidRPr="007B2A9A">
              <w:t>ref_id</w:t>
            </w:r>
          </w:p>
        </w:tc>
      </w:tr>
      <w:tr w:rsidR="003C28E2" w:rsidRPr="003816BD" w14:paraId="26DCC3B8" w14:textId="77777777" w:rsidTr="00AC346A">
        <w:tc>
          <w:tcPr>
            <w:tcW w:w="1696" w:type="dxa"/>
          </w:tcPr>
          <w:p w14:paraId="73BEB609" w14:textId="5A51E511" w:rsidR="003C28E2" w:rsidRPr="003816BD" w:rsidRDefault="003C28E2" w:rsidP="001D1A85">
            <w:pPr>
              <w:rPr>
                <w:bCs/>
              </w:rPr>
            </w:pPr>
            <w:bookmarkStart w:id="67" w:name="resource1_type"/>
            <w:r w:rsidRPr="003816BD">
              <w:t>resource</w:t>
            </w:r>
            <w:r>
              <w:t>1</w:t>
            </w:r>
            <w:r w:rsidRPr="003816BD">
              <w:t>_</w:t>
            </w:r>
            <w:r>
              <w:t>type</w:t>
            </w:r>
            <w:bookmarkEnd w:id="67"/>
          </w:p>
        </w:tc>
        <w:tc>
          <w:tcPr>
            <w:tcW w:w="2051" w:type="dxa"/>
          </w:tcPr>
          <w:p w14:paraId="765A5A9F" w14:textId="7F0A128C" w:rsidR="003C28E2" w:rsidRPr="003816BD" w:rsidRDefault="003C28E2" w:rsidP="001D1A85">
            <w:pPr>
              <w:rPr>
                <w:bCs/>
              </w:rPr>
            </w:pPr>
            <w:bookmarkStart w:id="68" w:name="resource1_name"/>
            <w:r w:rsidRPr="003816BD">
              <w:t>resource</w:t>
            </w:r>
            <w:r>
              <w:t>1</w:t>
            </w:r>
            <w:r w:rsidRPr="003816BD">
              <w:t>_</w:t>
            </w:r>
            <w:r>
              <w:t>name</w:t>
            </w:r>
            <w:bookmarkEnd w:id="68"/>
          </w:p>
        </w:tc>
        <w:tc>
          <w:tcPr>
            <w:tcW w:w="2485" w:type="dxa"/>
          </w:tcPr>
          <w:p w14:paraId="35782FCA" w14:textId="73DE64E1" w:rsidR="003C28E2" w:rsidRPr="003816BD" w:rsidRDefault="003C28E2" w:rsidP="001D1A85">
            <w:bookmarkStart w:id="69" w:name="resource1_note"/>
            <w:r w:rsidRPr="003816BD">
              <w:t>resource1_note</w:t>
            </w:r>
            <w:bookmarkEnd w:id="69"/>
          </w:p>
        </w:tc>
        <w:tc>
          <w:tcPr>
            <w:tcW w:w="4111" w:type="dxa"/>
          </w:tcPr>
          <w:p w14:paraId="0DF8A205" w14:textId="54CA2426" w:rsidR="003C28E2" w:rsidRPr="003816BD" w:rsidRDefault="003C28E2" w:rsidP="001D1A85">
            <w:bookmarkStart w:id="70" w:name="resource1_url"/>
            <w:r w:rsidRPr="003816BD">
              <w:t>resource</w:t>
            </w:r>
            <w:r>
              <w:t>1</w:t>
            </w:r>
            <w:r w:rsidRPr="003816BD">
              <w:t>_</w:t>
            </w:r>
            <w:r>
              <w:t>url</w:t>
            </w:r>
            <w:bookmarkEnd w:id="70"/>
          </w:p>
        </w:tc>
        <w:tc>
          <w:tcPr>
            <w:tcW w:w="2977" w:type="dxa"/>
          </w:tcPr>
          <w:p w14:paraId="5ECE2E8D" w14:textId="4EBB0D1F" w:rsidR="003C28E2" w:rsidRPr="00BD35A0" w:rsidRDefault="003C28E2" w:rsidP="001D1A85">
            <w:bookmarkStart w:id="71" w:name="resource1_ref_id"/>
            <w:r w:rsidRPr="003816BD">
              <w:t>resource</w:t>
            </w:r>
            <w:r>
              <w:t>1</w:t>
            </w:r>
            <w:r w:rsidRPr="003816BD">
              <w:t>_</w:t>
            </w:r>
            <w:r>
              <w:t>ref_id</w:t>
            </w:r>
            <w:bookmarkEnd w:id="71"/>
          </w:p>
        </w:tc>
      </w:tr>
      <w:tr w:rsidR="003C28E2" w:rsidRPr="003816BD" w14:paraId="4A63F400" w14:textId="77777777" w:rsidTr="00AC346A">
        <w:tc>
          <w:tcPr>
            <w:tcW w:w="1696" w:type="dxa"/>
          </w:tcPr>
          <w:p w14:paraId="10F35361" w14:textId="70FC0FA4" w:rsidR="003C28E2" w:rsidRPr="003816BD" w:rsidRDefault="003C28E2" w:rsidP="001D1A85">
            <w:bookmarkStart w:id="72" w:name="resource2_type"/>
            <w:r w:rsidRPr="003816BD">
              <w:t>resource2_</w:t>
            </w:r>
            <w:r>
              <w:t>type</w:t>
            </w:r>
            <w:bookmarkEnd w:id="72"/>
          </w:p>
        </w:tc>
        <w:tc>
          <w:tcPr>
            <w:tcW w:w="2051" w:type="dxa"/>
          </w:tcPr>
          <w:p w14:paraId="79B62D8D" w14:textId="76E3368E" w:rsidR="003C28E2" w:rsidRPr="003816BD" w:rsidRDefault="003C28E2" w:rsidP="001D1A85">
            <w:bookmarkStart w:id="73" w:name="resource2_name"/>
            <w:r w:rsidRPr="003816BD">
              <w:t>resource2_</w:t>
            </w:r>
            <w:r>
              <w:t>name</w:t>
            </w:r>
            <w:bookmarkEnd w:id="73"/>
          </w:p>
        </w:tc>
        <w:tc>
          <w:tcPr>
            <w:tcW w:w="2485" w:type="dxa"/>
          </w:tcPr>
          <w:p w14:paraId="61D1D7EC" w14:textId="194563D9" w:rsidR="003C28E2" w:rsidRPr="003816BD" w:rsidRDefault="003C28E2" w:rsidP="001D1A85">
            <w:bookmarkStart w:id="74" w:name="resource2_note"/>
            <w:r w:rsidRPr="003816BD">
              <w:t>resource2_note</w:t>
            </w:r>
            <w:bookmarkEnd w:id="74"/>
          </w:p>
        </w:tc>
        <w:tc>
          <w:tcPr>
            <w:tcW w:w="4111" w:type="dxa"/>
          </w:tcPr>
          <w:p w14:paraId="546241F8" w14:textId="4E9AA5C8" w:rsidR="003C28E2" w:rsidRPr="003816BD" w:rsidRDefault="003C28E2" w:rsidP="001D1A85">
            <w:bookmarkStart w:id="75" w:name="resource2_url"/>
            <w:r w:rsidRPr="003816BD">
              <w:t>resource2_</w:t>
            </w:r>
            <w:r>
              <w:t>url</w:t>
            </w:r>
            <w:bookmarkEnd w:id="75"/>
          </w:p>
        </w:tc>
        <w:tc>
          <w:tcPr>
            <w:tcW w:w="2977" w:type="dxa"/>
          </w:tcPr>
          <w:p w14:paraId="4A556DD9" w14:textId="18530953" w:rsidR="003C28E2" w:rsidRPr="00BD35A0" w:rsidRDefault="003C28E2" w:rsidP="001D1A85">
            <w:bookmarkStart w:id="76" w:name="resource2_ref_id"/>
            <w:r w:rsidRPr="003816BD">
              <w:t>resource2_</w:t>
            </w:r>
            <w:r>
              <w:t>ref_id</w:t>
            </w:r>
            <w:bookmarkEnd w:id="76"/>
          </w:p>
        </w:tc>
      </w:tr>
      <w:tr w:rsidR="003C28E2" w:rsidRPr="003816BD" w14:paraId="4D1FC0F9" w14:textId="77777777" w:rsidTr="00AC346A">
        <w:tc>
          <w:tcPr>
            <w:tcW w:w="1696" w:type="dxa"/>
          </w:tcPr>
          <w:p w14:paraId="7794797D" w14:textId="08E58E54" w:rsidR="003C28E2" w:rsidRPr="003816BD" w:rsidRDefault="003C28E2" w:rsidP="001D1A85">
            <w:bookmarkStart w:id="77" w:name="resource3_type"/>
            <w:r w:rsidRPr="003816BD">
              <w:t>resource</w:t>
            </w:r>
            <w:r>
              <w:t>3</w:t>
            </w:r>
            <w:r w:rsidRPr="003816BD">
              <w:t>_</w:t>
            </w:r>
            <w:r>
              <w:t>type</w:t>
            </w:r>
            <w:bookmarkEnd w:id="77"/>
          </w:p>
        </w:tc>
        <w:tc>
          <w:tcPr>
            <w:tcW w:w="2051" w:type="dxa"/>
          </w:tcPr>
          <w:p w14:paraId="2894A5F7" w14:textId="42689AD8" w:rsidR="003C28E2" w:rsidRPr="003816BD" w:rsidRDefault="003C28E2" w:rsidP="001D1A85">
            <w:bookmarkStart w:id="78" w:name="resource3_name"/>
            <w:r w:rsidRPr="003816BD">
              <w:t>resource</w:t>
            </w:r>
            <w:r>
              <w:t>3</w:t>
            </w:r>
            <w:r w:rsidRPr="003816BD">
              <w:t>_</w:t>
            </w:r>
            <w:r>
              <w:t>name</w:t>
            </w:r>
            <w:bookmarkEnd w:id="78"/>
          </w:p>
        </w:tc>
        <w:tc>
          <w:tcPr>
            <w:tcW w:w="2485" w:type="dxa"/>
          </w:tcPr>
          <w:p w14:paraId="74C81805" w14:textId="593D83D3" w:rsidR="003C28E2" w:rsidRPr="003816BD" w:rsidRDefault="003C28E2" w:rsidP="001D1A85">
            <w:bookmarkStart w:id="79" w:name="resource3_note"/>
            <w:r w:rsidRPr="003816BD">
              <w:t>resource</w:t>
            </w:r>
            <w:r>
              <w:t>3</w:t>
            </w:r>
            <w:r w:rsidRPr="003816BD">
              <w:t>_note</w:t>
            </w:r>
            <w:bookmarkEnd w:id="79"/>
          </w:p>
        </w:tc>
        <w:tc>
          <w:tcPr>
            <w:tcW w:w="4111" w:type="dxa"/>
          </w:tcPr>
          <w:p w14:paraId="3334BF65" w14:textId="6BE16B35" w:rsidR="003C28E2" w:rsidRPr="003816BD" w:rsidRDefault="003C28E2" w:rsidP="001D1A85">
            <w:bookmarkStart w:id="80" w:name="resource3_url"/>
            <w:r w:rsidRPr="003816BD">
              <w:t>resource</w:t>
            </w:r>
            <w:r>
              <w:t>3</w:t>
            </w:r>
            <w:r w:rsidRPr="003816BD">
              <w:t>_</w:t>
            </w:r>
            <w:r>
              <w:t>url</w:t>
            </w:r>
            <w:bookmarkEnd w:id="80"/>
          </w:p>
        </w:tc>
        <w:tc>
          <w:tcPr>
            <w:tcW w:w="2977" w:type="dxa"/>
          </w:tcPr>
          <w:p w14:paraId="3B4E7D0A" w14:textId="2E899AD3" w:rsidR="003C28E2" w:rsidRPr="00BD35A0" w:rsidRDefault="003C28E2" w:rsidP="001D1A85">
            <w:bookmarkStart w:id="81" w:name="resource3_ref_id"/>
            <w:r w:rsidRPr="003816BD">
              <w:t>resource</w:t>
            </w:r>
            <w:r>
              <w:t>3</w:t>
            </w:r>
            <w:r w:rsidRPr="003816BD">
              <w:t>_</w:t>
            </w:r>
            <w:r>
              <w:t>ref_id</w:t>
            </w:r>
            <w:bookmarkEnd w:id="81"/>
          </w:p>
        </w:tc>
      </w:tr>
      <w:tr w:rsidR="003C28E2" w:rsidRPr="003816BD" w14:paraId="55D4A0E5" w14:textId="77777777" w:rsidTr="00AC346A">
        <w:tc>
          <w:tcPr>
            <w:tcW w:w="1696" w:type="dxa"/>
          </w:tcPr>
          <w:p w14:paraId="563AF037" w14:textId="3E34C492" w:rsidR="003C28E2" w:rsidRPr="003816BD" w:rsidRDefault="003C28E2" w:rsidP="001D1A85">
            <w:bookmarkStart w:id="82" w:name="resource4_type"/>
            <w:r w:rsidRPr="003816BD">
              <w:t>resource4_</w:t>
            </w:r>
            <w:r>
              <w:t>type</w:t>
            </w:r>
            <w:bookmarkEnd w:id="82"/>
          </w:p>
        </w:tc>
        <w:tc>
          <w:tcPr>
            <w:tcW w:w="2051" w:type="dxa"/>
          </w:tcPr>
          <w:p w14:paraId="174437D8" w14:textId="646C293E" w:rsidR="003C28E2" w:rsidRPr="003816BD" w:rsidRDefault="003C28E2" w:rsidP="001D1A85">
            <w:bookmarkStart w:id="83" w:name="resource4_name"/>
            <w:r w:rsidRPr="003816BD">
              <w:t>resource4_</w:t>
            </w:r>
            <w:r>
              <w:t>name</w:t>
            </w:r>
            <w:bookmarkEnd w:id="83"/>
          </w:p>
        </w:tc>
        <w:tc>
          <w:tcPr>
            <w:tcW w:w="2485" w:type="dxa"/>
          </w:tcPr>
          <w:p w14:paraId="5B7F4BE8" w14:textId="3CAB6590" w:rsidR="003C28E2" w:rsidRPr="003816BD" w:rsidRDefault="003C28E2" w:rsidP="001D1A85">
            <w:bookmarkStart w:id="84" w:name="resource4_note"/>
            <w:r w:rsidRPr="003816BD">
              <w:t>resource4_note</w:t>
            </w:r>
            <w:bookmarkEnd w:id="84"/>
          </w:p>
        </w:tc>
        <w:tc>
          <w:tcPr>
            <w:tcW w:w="4111" w:type="dxa"/>
          </w:tcPr>
          <w:p w14:paraId="3EBC9D23" w14:textId="051FF329" w:rsidR="003C28E2" w:rsidRPr="003816BD" w:rsidRDefault="003C28E2" w:rsidP="001D1A85">
            <w:bookmarkStart w:id="85" w:name="resource4_url"/>
            <w:r w:rsidRPr="003816BD">
              <w:t>resource4_</w:t>
            </w:r>
            <w:r>
              <w:t>url</w:t>
            </w:r>
            <w:bookmarkEnd w:id="85"/>
          </w:p>
        </w:tc>
        <w:tc>
          <w:tcPr>
            <w:tcW w:w="2977" w:type="dxa"/>
          </w:tcPr>
          <w:p w14:paraId="3D8FEF1B" w14:textId="735015EA" w:rsidR="003C28E2" w:rsidRPr="00BD35A0" w:rsidRDefault="003C28E2" w:rsidP="001D1A85">
            <w:bookmarkStart w:id="86" w:name="resource4_ref_id"/>
            <w:r w:rsidRPr="003816BD">
              <w:t>resource4_</w:t>
            </w:r>
            <w:r>
              <w:t>ref_id</w:t>
            </w:r>
            <w:bookmarkEnd w:id="86"/>
          </w:p>
        </w:tc>
      </w:tr>
      <w:tr w:rsidR="003C28E2" w:rsidRPr="003816BD" w14:paraId="0B17F559" w14:textId="77777777" w:rsidTr="00AC346A">
        <w:tc>
          <w:tcPr>
            <w:tcW w:w="1696" w:type="dxa"/>
          </w:tcPr>
          <w:p w14:paraId="592D52F9" w14:textId="22A21627" w:rsidR="003C28E2" w:rsidRPr="003816BD" w:rsidRDefault="003C28E2" w:rsidP="001D1A85">
            <w:bookmarkStart w:id="87" w:name="resource5_type"/>
            <w:r w:rsidRPr="003816BD">
              <w:t>resource5_</w:t>
            </w:r>
            <w:r>
              <w:t>type</w:t>
            </w:r>
            <w:bookmarkEnd w:id="87"/>
          </w:p>
        </w:tc>
        <w:tc>
          <w:tcPr>
            <w:tcW w:w="2051" w:type="dxa"/>
          </w:tcPr>
          <w:p w14:paraId="5873ACBA" w14:textId="70D61707" w:rsidR="003C28E2" w:rsidRPr="003816BD" w:rsidRDefault="003C28E2" w:rsidP="001D1A85">
            <w:bookmarkStart w:id="88" w:name="resource5_name"/>
            <w:r w:rsidRPr="003816BD">
              <w:t>resource5_</w:t>
            </w:r>
            <w:r>
              <w:t>name</w:t>
            </w:r>
            <w:bookmarkEnd w:id="88"/>
          </w:p>
        </w:tc>
        <w:tc>
          <w:tcPr>
            <w:tcW w:w="2485" w:type="dxa"/>
          </w:tcPr>
          <w:p w14:paraId="16E93691" w14:textId="412E190C" w:rsidR="003C28E2" w:rsidRPr="003816BD" w:rsidRDefault="003C28E2" w:rsidP="001D1A85">
            <w:bookmarkStart w:id="89" w:name="resource5_note"/>
            <w:r w:rsidRPr="003816BD">
              <w:t>resource5_note</w:t>
            </w:r>
            <w:bookmarkEnd w:id="89"/>
          </w:p>
        </w:tc>
        <w:tc>
          <w:tcPr>
            <w:tcW w:w="4111" w:type="dxa"/>
          </w:tcPr>
          <w:p w14:paraId="41FDBC05" w14:textId="46790971" w:rsidR="003C28E2" w:rsidRPr="003816BD" w:rsidRDefault="003C28E2" w:rsidP="001D1A85">
            <w:pPr>
              <w:rPr>
                <w:bCs/>
              </w:rPr>
            </w:pPr>
            <w:bookmarkStart w:id="90" w:name="resource5_url"/>
            <w:r w:rsidRPr="003816BD">
              <w:t>resource5_</w:t>
            </w:r>
            <w:r>
              <w:t>url</w:t>
            </w:r>
            <w:bookmarkEnd w:id="90"/>
          </w:p>
        </w:tc>
        <w:tc>
          <w:tcPr>
            <w:tcW w:w="2977" w:type="dxa"/>
          </w:tcPr>
          <w:p w14:paraId="0BDF2841" w14:textId="6BDA7A8B" w:rsidR="003C28E2" w:rsidRPr="003816BD" w:rsidRDefault="003C28E2" w:rsidP="001D1A85">
            <w:bookmarkStart w:id="91" w:name="resource5_ref_id"/>
            <w:r w:rsidRPr="003816BD">
              <w:t>resource5_</w:t>
            </w:r>
            <w:r>
              <w:t>ref_id</w:t>
            </w:r>
            <w:bookmarkEnd w:id="91"/>
          </w:p>
        </w:tc>
      </w:tr>
      <w:tr w:rsidR="003C28E2" w:rsidRPr="003816BD" w14:paraId="2FE62E4F" w14:textId="77777777" w:rsidTr="00AC346A">
        <w:tc>
          <w:tcPr>
            <w:tcW w:w="1696" w:type="dxa"/>
          </w:tcPr>
          <w:p w14:paraId="6A8ACD29" w14:textId="5DA644FE" w:rsidR="003C28E2" w:rsidRPr="003816BD" w:rsidRDefault="003C28E2" w:rsidP="001D1A85">
            <w:pPr>
              <w:rPr>
                <w:rFonts w:eastAsia="Arial" w:cs="Arial"/>
              </w:rPr>
            </w:pPr>
            <w:bookmarkStart w:id="92" w:name="resource6_type"/>
            <w:r w:rsidRPr="003816BD">
              <w:t>resource6_</w:t>
            </w:r>
            <w:r>
              <w:t>type</w:t>
            </w:r>
            <w:bookmarkEnd w:id="92"/>
          </w:p>
        </w:tc>
        <w:tc>
          <w:tcPr>
            <w:tcW w:w="2051" w:type="dxa"/>
          </w:tcPr>
          <w:p w14:paraId="69ED8F1C" w14:textId="6FE916E4" w:rsidR="003C28E2" w:rsidRPr="003816BD" w:rsidRDefault="003C28E2" w:rsidP="001D1A85">
            <w:bookmarkStart w:id="93" w:name="resource6_name"/>
            <w:r w:rsidRPr="003816BD">
              <w:t>resource6_name</w:t>
            </w:r>
            <w:bookmarkEnd w:id="93"/>
          </w:p>
        </w:tc>
        <w:tc>
          <w:tcPr>
            <w:tcW w:w="2485" w:type="dxa"/>
          </w:tcPr>
          <w:p w14:paraId="39C2695F" w14:textId="33399243" w:rsidR="003C28E2" w:rsidRPr="003816BD" w:rsidRDefault="003C28E2" w:rsidP="001D1A85">
            <w:bookmarkStart w:id="94" w:name="resource6_note"/>
            <w:r w:rsidRPr="003816BD">
              <w:t>resource6_note</w:t>
            </w:r>
            <w:bookmarkEnd w:id="94"/>
          </w:p>
        </w:tc>
        <w:tc>
          <w:tcPr>
            <w:tcW w:w="4111" w:type="dxa"/>
          </w:tcPr>
          <w:p w14:paraId="5DDC582A" w14:textId="059D5848" w:rsidR="003C28E2" w:rsidRPr="003816BD" w:rsidRDefault="003C28E2" w:rsidP="001D1A85">
            <w:bookmarkStart w:id="95" w:name="resource6_url"/>
            <w:r w:rsidRPr="003816BD">
              <w:t>resource6_</w:t>
            </w:r>
            <w:r>
              <w:t>url</w:t>
            </w:r>
            <w:bookmarkEnd w:id="95"/>
          </w:p>
        </w:tc>
        <w:tc>
          <w:tcPr>
            <w:tcW w:w="2977" w:type="dxa"/>
          </w:tcPr>
          <w:p w14:paraId="72513188" w14:textId="756438D5" w:rsidR="003C28E2" w:rsidRPr="003816BD" w:rsidRDefault="003C28E2" w:rsidP="001D1A85">
            <w:bookmarkStart w:id="96" w:name="resource6_ref_id"/>
            <w:r w:rsidRPr="003816BD">
              <w:t>resource6_ref</w:t>
            </w:r>
            <w:r>
              <w:t>_id</w:t>
            </w:r>
            <w:bookmarkEnd w:id="96"/>
          </w:p>
        </w:tc>
      </w:tr>
      <w:tr w:rsidR="003C28E2" w:rsidRPr="003816BD" w14:paraId="309201AA" w14:textId="77777777" w:rsidTr="00AC346A">
        <w:tc>
          <w:tcPr>
            <w:tcW w:w="1696" w:type="dxa"/>
          </w:tcPr>
          <w:p w14:paraId="2C8B68F0" w14:textId="23D0820C" w:rsidR="003C28E2" w:rsidRPr="003816BD" w:rsidRDefault="003C28E2" w:rsidP="001D1A85">
            <w:bookmarkStart w:id="97" w:name="resource7_type"/>
            <w:r w:rsidRPr="003816BD">
              <w:t>resource7_</w:t>
            </w:r>
            <w:r>
              <w:t>type</w:t>
            </w:r>
            <w:bookmarkEnd w:id="97"/>
          </w:p>
        </w:tc>
        <w:tc>
          <w:tcPr>
            <w:tcW w:w="2051" w:type="dxa"/>
          </w:tcPr>
          <w:p w14:paraId="7B4589AA" w14:textId="54C75EFB" w:rsidR="003C28E2" w:rsidRPr="003816BD" w:rsidRDefault="003C28E2" w:rsidP="001D1A85">
            <w:pPr>
              <w:rPr>
                <w:bCs/>
              </w:rPr>
            </w:pPr>
            <w:bookmarkStart w:id="98" w:name="resource7_name"/>
            <w:r w:rsidRPr="003816BD">
              <w:t>resource7_</w:t>
            </w:r>
            <w:r>
              <w:t>name</w:t>
            </w:r>
            <w:bookmarkEnd w:id="98"/>
          </w:p>
        </w:tc>
        <w:tc>
          <w:tcPr>
            <w:tcW w:w="2485" w:type="dxa"/>
          </w:tcPr>
          <w:p w14:paraId="024A12DD" w14:textId="1CDCE1B6" w:rsidR="003C28E2" w:rsidRPr="003816BD" w:rsidRDefault="003C28E2" w:rsidP="001D1A85">
            <w:bookmarkStart w:id="99" w:name="resource7_note"/>
            <w:r w:rsidRPr="003816BD">
              <w:t>resource7_note</w:t>
            </w:r>
            <w:bookmarkEnd w:id="99"/>
          </w:p>
        </w:tc>
        <w:tc>
          <w:tcPr>
            <w:tcW w:w="4111" w:type="dxa"/>
          </w:tcPr>
          <w:p w14:paraId="51FFFCC9" w14:textId="6F6CC3F0" w:rsidR="003C28E2" w:rsidRPr="003816BD" w:rsidRDefault="003C28E2" w:rsidP="001D1A85">
            <w:bookmarkStart w:id="100" w:name="resource7_url"/>
            <w:r w:rsidRPr="003816BD">
              <w:t>resource7_url</w:t>
            </w:r>
            <w:bookmarkEnd w:id="100"/>
          </w:p>
        </w:tc>
        <w:tc>
          <w:tcPr>
            <w:tcW w:w="2977" w:type="dxa"/>
          </w:tcPr>
          <w:p w14:paraId="6EC2570A" w14:textId="48072A5E" w:rsidR="003C28E2" w:rsidRPr="003816BD" w:rsidRDefault="003C28E2" w:rsidP="001D1A85">
            <w:bookmarkStart w:id="101" w:name="resource7_ref_id"/>
            <w:r w:rsidRPr="003816BD">
              <w:t>resource7_ref</w:t>
            </w:r>
            <w:r>
              <w:t>_id</w:t>
            </w:r>
            <w:bookmarkEnd w:id="101"/>
          </w:p>
        </w:tc>
      </w:tr>
      <w:tr w:rsidR="008162AD" w:rsidRPr="003816BD" w14:paraId="6C75751B" w14:textId="77777777" w:rsidTr="00AC346A">
        <w:tc>
          <w:tcPr>
            <w:tcW w:w="1696" w:type="dxa"/>
          </w:tcPr>
          <w:p w14:paraId="470573A2" w14:textId="7CE95092" w:rsidR="008162AD" w:rsidRDefault="008162AD" w:rsidP="001D1A85">
            <w:bookmarkStart w:id="102" w:name="resource8_type"/>
            <w:r w:rsidRPr="008D6F33">
              <w:t>resource</w:t>
            </w:r>
            <w:r>
              <w:t>8</w:t>
            </w:r>
            <w:r w:rsidRPr="008D6F33">
              <w:t>_type</w:t>
            </w:r>
            <w:bookmarkEnd w:id="102"/>
          </w:p>
        </w:tc>
        <w:tc>
          <w:tcPr>
            <w:tcW w:w="2051" w:type="dxa"/>
          </w:tcPr>
          <w:p w14:paraId="3731F6E7" w14:textId="33C61C11" w:rsidR="008162AD" w:rsidRDefault="008162AD" w:rsidP="001D1A85">
            <w:bookmarkStart w:id="103" w:name="resource8_name"/>
            <w:r w:rsidRPr="008D6F33">
              <w:t>resource</w:t>
            </w:r>
            <w:r>
              <w:t>8</w:t>
            </w:r>
            <w:r w:rsidRPr="008D6F33">
              <w:t>_</w:t>
            </w:r>
            <w:r w:rsidR="007951EE">
              <w:t>name</w:t>
            </w:r>
            <w:bookmarkEnd w:id="103"/>
          </w:p>
        </w:tc>
        <w:tc>
          <w:tcPr>
            <w:tcW w:w="2485" w:type="dxa"/>
          </w:tcPr>
          <w:p w14:paraId="12D9C8B9" w14:textId="457CDC94" w:rsidR="008162AD" w:rsidRDefault="008162AD" w:rsidP="001D1A85">
            <w:bookmarkStart w:id="104" w:name="resource8_note"/>
            <w:r w:rsidRPr="008D6F33">
              <w:t>resource</w:t>
            </w:r>
            <w:r>
              <w:t>8</w:t>
            </w:r>
            <w:r w:rsidRPr="008D6F33">
              <w:t>_</w:t>
            </w:r>
            <w:r w:rsidR="007951EE" w:rsidRPr="008D6F33">
              <w:t>note</w:t>
            </w:r>
            <w:bookmarkEnd w:id="104"/>
          </w:p>
        </w:tc>
        <w:tc>
          <w:tcPr>
            <w:tcW w:w="4111" w:type="dxa"/>
          </w:tcPr>
          <w:p w14:paraId="47F61BA7" w14:textId="45A01C9A" w:rsidR="008162AD" w:rsidRDefault="008162AD" w:rsidP="001D1A85">
            <w:bookmarkStart w:id="105" w:name="resource8_url"/>
            <w:r w:rsidRPr="008D6F33">
              <w:t>resource</w:t>
            </w:r>
            <w:r>
              <w:t>8</w:t>
            </w:r>
            <w:r w:rsidRPr="008D6F33">
              <w:t>_</w:t>
            </w:r>
            <w:r w:rsidR="007951EE">
              <w:t>url</w:t>
            </w:r>
            <w:bookmarkEnd w:id="105"/>
          </w:p>
        </w:tc>
        <w:tc>
          <w:tcPr>
            <w:tcW w:w="2977" w:type="dxa"/>
          </w:tcPr>
          <w:p w14:paraId="478FA338" w14:textId="7382026E" w:rsidR="008162AD" w:rsidRDefault="008162AD" w:rsidP="001D1A85">
            <w:bookmarkStart w:id="106" w:name="resource8_ref_id"/>
            <w:r w:rsidRPr="008D6F33">
              <w:t>resource</w:t>
            </w:r>
            <w:r>
              <w:t>8</w:t>
            </w:r>
            <w:r w:rsidRPr="008D6F33">
              <w:t>_</w:t>
            </w:r>
            <w:r w:rsidR="007951EE">
              <w:t>ref_id</w:t>
            </w:r>
            <w:bookmarkEnd w:id="106"/>
          </w:p>
        </w:tc>
      </w:tr>
      <w:tr w:rsidR="008162AD" w:rsidRPr="003816BD" w14:paraId="16C51155" w14:textId="77777777" w:rsidTr="00AC346A">
        <w:tc>
          <w:tcPr>
            <w:tcW w:w="1696" w:type="dxa"/>
          </w:tcPr>
          <w:p w14:paraId="711A7DDF" w14:textId="19D890C2" w:rsidR="008162AD" w:rsidRDefault="008162AD" w:rsidP="001D1A85">
            <w:bookmarkStart w:id="107" w:name="resource9_type"/>
            <w:r w:rsidRPr="008D6F33">
              <w:t>resource</w:t>
            </w:r>
            <w:r>
              <w:t>9</w:t>
            </w:r>
            <w:r w:rsidRPr="008D6F33">
              <w:t>_</w:t>
            </w:r>
            <w:r w:rsidR="007951EE" w:rsidRPr="008D6F33">
              <w:t>type</w:t>
            </w:r>
            <w:bookmarkEnd w:id="107"/>
          </w:p>
        </w:tc>
        <w:tc>
          <w:tcPr>
            <w:tcW w:w="2051" w:type="dxa"/>
          </w:tcPr>
          <w:p w14:paraId="205BD7F6" w14:textId="34CC86ED" w:rsidR="008162AD" w:rsidRDefault="008162AD" w:rsidP="001D1A85">
            <w:bookmarkStart w:id="108" w:name="resource9_name"/>
            <w:r w:rsidRPr="008D6F33">
              <w:t>resource</w:t>
            </w:r>
            <w:r>
              <w:t>9</w:t>
            </w:r>
            <w:r w:rsidRPr="008D6F33">
              <w:t>_name</w:t>
            </w:r>
            <w:bookmarkEnd w:id="108"/>
          </w:p>
        </w:tc>
        <w:tc>
          <w:tcPr>
            <w:tcW w:w="2485" w:type="dxa"/>
          </w:tcPr>
          <w:p w14:paraId="7E78CD42" w14:textId="67148D1A" w:rsidR="008162AD" w:rsidRDefault="008162AD" w:rsidP="001D1A85">
            <w:bookmarkStart w:id="109" w:name="resource9_note"/>
            <w:r w:rsidRPr="008D6F33">
              <w:t>resource</w:t>
            </w:r>
            <w:r>
              <w:t>9</w:t>
            </w:r>
            <w:r w:rsidRPr="008D6F33">
              <w:t>_</w:t>
            </w:r>
            <w:r w:rsidR="007951EE" w:rsidRPr="008D6F33">
              <w:t>note</w:t>
            </w:r>
            <w:bookmarkEnd w:id="109"/>
          </w:p>
        </w:tc>
        <w:tc>
          <w:tcPr>
            <w:tcW w:w="4111" w:type="dxa"/>
          </w:tcPr>
          <w:p w14:paraId="7B675575" w14:textId="056A46AD" w:rsidR="008162AD" w:rsidRDefault="008162AD" w:rsidP="001D1A85">
            <w:bookmarkStart w:id="110" w:name="resource9_url"/>
            <w:r w:rsidRPr="008D6F33">
              <w:t>resource</w:t>
            </w:r>
            <w:r>
              <w:t>9</w:t>
            </w:r>
            <w:r w:rsidRPr="008D6F33">
              <w:t>_</w:t>
            </w:r>
            <w:r w:rsidR="007951EE">
              <w:t>url</w:t>
            </w:r>
            <w:bookmarkEnd w:id="110"/>
          </w:p>
        </w:tc>
        <w:tc>
          <w:tcPr>
            <w:tcW w:w="2977" w:type="dxa"/>
          </w:tcPr>
          <w:p w14:paraId="46466CB4" w14:textId="0B4E71DC" w:rsidR="008162AD" w:rsidRDefault="008162AD" w:rsidP="001D1A85">
            <w:bookmarkStart w:id="111" w:name="resource9_ref_id"/>
            <w:r w:rsidRPr="008D6F33">
              <w:t>resource</w:t>
            </w:r>
            <w:r>
              <w:t>9</w:t>
            </w:r>
            <w:r w:rsidRPr="008D6F33">
              <w:t>_</w:t>
            </w:r>
            <w:r w:rsidR="007951EE">
              <w:t>ref_id</w:t>
            </w:r>
            <w:bookmarkEnd w:id="111"/>
          </w:p>
        </w:tc>
      </w:tr>
      <w:tr w:rsidR="008162AD" w:rsidRPr="003816BD" w14:paraId="655D7955" w14:textId="77777777" w:rsidTr="00AC346A">
        <w:tc>
          <w:tcPr>
            <w:tcW w:w="1696" w:type="dxa"/>
          </w:tcPr>
          <w:p w14:paraId="2136987D" w14:textId="5579E25E" w:rsidR="008162AD" w:rsidRDefault="008162AD" w:rsidP="001D1A85">
            <w:bookmarkStart w:id="112" w:name="resource10_type"/>
            <w:r w:rsidRPr="008D6F33">
              <w:t>resource</w:t>
            </w:r>
            <w:r>
              <w:t>10</w:t>
            </w:r>
            <w:r w:rsidRPr="008D6F33">
              <w:t>_</w:t>
            </w:r>
            <w:r w:rsidR="007951EE" w:rsidRPr="008D6F33">
              <w:t>type</w:t>
            </w:r>
            <w:bookmarkEnd w:id="112"/>
          </w:p>
        </w:tc>
        <w:tc>
          <w:tcPr>
            <w:tcW w:w="2051" w:type="dxa"/>
          </w:tcPr>
          <w:p w14:paraId="4684A623" w14:textId="38507275" w:rsidR="008162AD" w:rsidRDefault="008162AD" w:rsidP="001D1A85">
            <w:bookmarkStart w:id="113" w:name="resource10_name"/>
            <w:r w:rsidRPr="008D6F33">
              <w:t>resource</w:t>
            </w:r>
            <w:r>
              <w:t>10</w:t>
            </w:r>
            <w:r w:rsidRPr="008D6F33">
              <w:t>_</w:t>
            </w:r>
            <w:r w:rsidR="007951EE">
              <w:t>name</w:t>
            </w:r>
            <w:bookmarkEnd w:id="113"/>
          </w:p>
        </w:tc>
        <w:tc>
          <w:tcPr>
            <w:tcW w:w="2485" w:type="dxa"/>
          </w:tcPr>
          <w:p w14:paraId="69E6656D" w14:textId="77998B8D" w:rsidR="008162AD" w:rsidRDefault="008162AD" w:rsidP="001D1A85">
            <w:bookmarkStart w:id="114" w:name="resource10_note"/>
            <w:r w:rsidRPr="008D6F33">
              <w:t>resource</w:t>
            </w:r>
            <w:r>
              <w:t>10</w:t>
            </w:r>
            <w:r w:rsidRPr="008D6F33">
              <w:t>_note</w:t>
            </w:r>
            <w:bookmarkEnd w:id="114"/>
          </w:p>
        </w:tc>
        <w:tc>
          <w:tcPr>
            <w:tcW w:w="4111" w:type="dxa"/>
          </w:tcPr>
          <w:p w14:paraId="46CE0933" w14:textId="7EDC527E" w:rsidR="008162AD" w:rsidRDefault="008162AD" w:rsidP="001D1A85">
            <w:bookmarkStart w:id="115" w:name="resource10_url"/>
            <w:r w:rsidRPr="008D6F33">
              <w:t>resource</w:t>
            </w:r>
            <w:r>
              <w:t>10</w:t>
            </w:r>
            <w:r w:rsidRPr="008D6F33">
              <w:t>_</w:t>
            </w:r>
            <w:r w:rsidR="007951EE">
              <w:t>url</w:t>
            </w:r>
            <w:bookmarkEnd w:id="115"/>
          </w:p>
        </w:tc>
        <w:tc>
          <w:tcPr>
            <w:tcW w:w="2977" w:type="dxa"/>
          </w:tcPr>
          <w:p w14:paraId="6943B401" w14:textId="0F039894" w:rsidR="008162AD" w:rsidRDefault="008162AD" w:rsidP="001D1A85">
            <w:bookmarkStart w:id="116" w:name="resource10_ref_id"/>
            <w:r w:rsidRPr="008D6F33">
              <w:t>resource</w:t>
            </w:r>
            <w:r>
              <w:t>10</w:t>
            </w:r>
            <w:r w:rsidRPr="008D6F33">
              <w:t>_</w:t>
            </w:r>
            <w:r w:rsidR="007951EE">
              <w:t>ref_id</w:t>
            </w:r>
            <w:bookmarkEnd w:id="116"/>
          </w:p>
        </w:tc>
      </w:tr>
      <w:tr w:rsidR="008162AD" w:rsidRPr="003816BD" w14:paraId="073E9CC1" w14:textId="77777777" w:rsidTr="00AC346A">
        <w:tc>
          <w:tcPr>
            <w:tcW w:w="1696" w:type="dxa"/>
          </w:tcPr>
          <w:p w14:paraId="4E048C18" w14:textId="2A4E0D6C" w:rsidR="008162AD" w:rsidRDefault="008162AD" w:rsidP="001D1A85">
            <w:bookmarkStart w:id="117" w:name="resource11_type"/>
            <w:r w:rsidRPr="008D6F33">
              <w:t>resource</w:t>
            </w:r>
            <w:r>
              <w:t>11</w:t>
            </w:r>
            <w:r w:rsidRPr="008D6F33">
              <w:t>_</w:t>
            </w:r>
            <w:r w:rsidR="007951EE" w:rsidRPr="008D6F33">
              <w:t>type</w:t>
            </w:r>
            <w:bookmarkEnd w:id="117"/>
          </w:p>
        </w:tc>
        <w:tc>
          <w:tcPr>
            <w:tcW w:w="2051" w:type="dxa"/>
          </w:tcPr>
          <w:p w14:paraId="1F7F42DF" w14:textId="080B4F67" w:rsidR="008162AD" w:rsidRDefault="008162AD" w:rsidP="001D1A85">
            <w:bookmarkStart w:id="118" w:name="resource11_name"/>
            <w:r w:rsidRPr="008D6F33">
              <w:t>resource</w:t>
            </w:r>
            <w:r>
              <w:t>11</w:t>
            </w:r>
            <w:r w:rsidRPr="008D6F33">
              <w:t>_</w:t>
            </w:r>
            <w:r w:rsidR="007951EE">
              <w:t>name</w:t>
            </w:r>
            <w:bookmarkEnd w:id="118"/>
          </w:p>
        </w:tc>
        <w:tc>
          <w:tcPr>
            <w:tcW w:w="2485" w:type="dxa"/>
          </w:tcPr>
          <w:p w14:paraId="703529CB" w14:textId="435FC89B" w:rsidR="008162AD" w:rsidRDefault="008162AD" w:rsidP="001D1A85">
            <w:bookmarkStart w:id="119" w:name="resource11_note"/>
            <w:r w:rsidRPr="008D6F33">
              <w:t>resource</w:t>
            </w:r>
            <w:r>
              <w:t>11</w:t>
            </w:r>
            <w:r w:rsidRPr="008D6F33">
              <w:t>_</w:t>
            </w:r>
            <w:r w:rsidR="007951EE" w:rsidRPr="008D6F33">
              <w:t>note</w:t>
            </w:r>
            <w:bookmarkEnd w:id="119"/>
          </w:p>
        </w:tc>
        <w:tc>
          <w:tcPr>
            <w:tcW w:w="4111" w:type="dxa"/>
          </w:tcPr>
          <w:p w14:paraId="42914735" w14:textId="6AF27A5A" w:rsidR="008162AD" w:rsidRDefault="008162AD" w:rsidP="001D1A85">
            <w:bookmarkStart w:id="120" w:name="resource11_url"/>
            <w:r w:rsidRPr="008D6F33">
              <w:t>resource</w:t>
            </w:r>
            <w:r>
              <w:t>11</w:t>
            </w:r>
            <w:r w:rsidRPr="008D6F33">
              <w:t>_url</w:t>
            </w:r>
            <w:bookmarkEnd w:id="120"/>
          </w:p>
        </w:tc>
        <w:tc>
          <w:tcPr>
            <w:tcW w:w="2977" w:type="dxa"/>
          </w:tcPr>
          <w:p w14:paraId="5A659CD6" w14:textId="62F634D2" w:rsidR="008162AD" w:rsidRDefault="008162AD" w:rsidP="001D1A85">
            <w:bookmarkStart w:id="121" w:name="resource11_ref_id"/>
            <w:r w:rsidRPr="008D6F33">
              <w:t>resource</w:t>
            </w:r>
            <w:r>
              <w:t>11</w:t>
            </w:r>
            <w:r w:rsidRPr="008D6F33">
              <w:t>_</w:t>
            </w:r>
            <w:r w:rsidR="007951EE">
              <w:t>ref_id</w:t>
            </w:r>
            <w:bookmarkEnd w:id="121"/>
          </w:p>
        </w:tc>
      </w:tr>
      <w:tr w:rsidR="008162AD" w:rsidRPr="003816BD" w14:paraId="03F5E589" w14:textId="77777777" w:rsidTr="00AC346A">
        <w:tc>
          <w:tcPr>
            <w:tcW w:w="1696" w:type="dxa"/>
          </w:tcPr>
          <w:p w14:paraId="40D0A157" w14:textId="7BCF0C1B" w:rsidR="008162AD" w:rsidRPr="008D6F33" w:rsidRDefault="008162AD" w:rsidP="001D1A85">
            <w:bookmarkStart w:id="122" w:name="resource12_type"/>
            <w:r w:rsidRPr="008D6F33">
              <w:t>resource</w:t>
            </w:r>
            <w:r>
              <w:t>12</w:t>
            </w:r>
            <w:r w:rsidRPr="008D6F33">
              <w:t>_</w:t>
            </w:r>
            <w:r w:rsidR="007951EE" w:rsidRPr="008D6F33">
              <w:t>type</w:t>
            </w:r>
            <w:bookmarkEnd w:id="122"/>
          </w:p>
        </w:tc>
        <w:tc>
          <w:tcPr>
            <w:tcW w:w="2051" w:type="dxa"/>
          </w:tcPr>
          <w:p w14:paraId="1ECA5D26" w14:textId="1ED2A33D" w:rsidR="008162AD" w:rsidRPr="008D6F33" w:rsidRDefault="008162AD" w:rsidP="001D1A85">
            <w:bookmarkStart w:id="123" w:name="resource12_name"/>
            <w:r w:rsidRPr="008D6F33">
              <w:t>resource</w:t>
            </w:r>
            <w:r>
              <w:t>12</w:t>
            </w:r>
            <w:r w:rsidRPr="008D6F33">
              <w:t>_</w:t>
            </w:r>
            <w:r w:rsidR="007951EE">
              <w:t>name</w:t>
            </w:r>
            <w:bookmarkEnd w:id="123"/>
          </w:p>
        </w:tc>
        <w:tc>
          <w:tcPr>
            <w:tcW w:w="2485" w:type="dxa"/>
          </w:tcPr>
          <w:p w14:paraId="54644CC6" w14:textId="10B8FF58" w:rsidR="008162AD" w:rsidRPr="008D6F33" w:rsidRDefault="008162AD" w:rsidP="001D1A85">
            <w:bookmarkStart w:id="124" w:name="resource12_note"/>
            <w:r w:rsidRPr="008D6F33">
              <w:t>resource</w:t>
            </w:r>
            <w:r>
              <w:t>12</w:t>
            </w:r>
            <w:r w:rsidRPr="008D6F33">
              <w:t>_</w:t>
            </w:r>
            <w:r w:rsidR="007951EE" w:rsidRPr="008D6F33">
              <w:t>note</w:t>
            </w:r>
            <w:bookmarkEnd w:id="124"/>
          </w:p>
        </w:tc>
        <w:tc>
          <w:tcPr>
            <w:tcW w:w="4111" w:type="dxa"/>
          </w:tcPr>
          <w:p w14:paraId="26E23D32" w14:textId="01738585" w:rsidR="008162AD" w:rsidRPr="008D6F33" w:rsidRDefault="008162AD" w:rsidP="001D1A85">
            <w:bookmarkStart w:id="125" w:name="resource12_url"/>
            <w:r w:rsidRPr="008D6F33">
              <w:t>resource</w:t>
            </w:r>
            <w:r>
              <w:t>12</w:t>
            </w:r>
            <w:r w:rsidRPr="008D6F33">
              <w:t>_url</w:t>
            </w:r>
            <w:bookmarkEnd w:id="125"/>
          </w:p>
        </w:tc>
        <w:tc>
          <w:tcPr>
            <w:tcW w:w="2977" w:type="dxa"/>
          </w:tcPr>
          <w:p w14:paraId="505264E8" w14:textId="25AF75A0" w:rsidR="008162AD" w:rsidRPr="008D6F33" w:rsidRDefault="008162AD" w:rsidP="001D1A85">
            <w:bookmarkStart w:id="126" w:name="resource12_ref_id"/>
            <w:r w:rsidRPr="008D6F33">
              <w:t>resource</w:t>
            </w:r>
            <w:r>
              <w:t>12</w:t>
            </w:r>
            <w:r w:rsidRPr="008D6F33">
              <w:t>_</w:t>
            </w:r>
            <w:r w:rsidR="007951EE">
              <w:t>ref_id</w:t>
            </w:r>
            <w:bookmarkEnd w:id="126"/>
          </w:p>
        </w:tc>
      </w:tr>
      <w:tr w:rsidR="008162AD" w:rsidRPr="003816BD" w14:paraId="1C0DC354" w14:textId="77777777" w:rsidTr="00AC346A">
        <w:tc>
          <w:tcPr>
            <w:tcW w:w="1696" w:type="dxa"/>
          </w:tcPr>
          <w:p w14:paraId="0B7376AA" w14:textId="01BD1781" w:rsidR="008162AD" w:rsidRPr="008D6F33" w:rsidRDefault="008162AD" w:rsidP="001D1A85">
            <w:bookmarkStart w:id="127" w:name="resource13_type"/>
            <w:r w:rsidRPr="008D6F33">
              <w:t>resource</w:t>
            </w:r>
            <w:r>
              <w:t>13</w:t>
            </w:r>
            <w:r w:rsidRPr="008D6F33">
              <w:t>_</w:t>
            </w:r>
            <w:r w:rsidR="007951EE" w:rsidRPr="008D6F33">
              <w:t>type</w:t>
            </w:r>
            <w:bookmarkEnd w:id="127"/>
          </w:p>
        </w:tc>
        <w:tc>
          <w:tcPr>
            <w:tcW w:w="2051" w:type="dxa"/>
          </w:tcPr>
          <w:p w14:paraId="679C0C95" w14:textId="0D5F9635" w:rsidR="008162AD" w:rsidRPr="008D6F33" w:rsidRDefault="008162AD" w:rsidP="001D1A85">
            <w:bookmarkStart w:id="128" w:name="resource13_name"/>
            <w:r w:rsidRPr="008D6F33">
              <w:t>resource</w:t>
            </w:r>
            <w:r>
              <w:t>13</w:t>
            </w:r>
            <w:r w:rsidRPr="008D6F33">
              <w:t>_</w:t>
            </w:r>
            <w:r w:rsidR="007951EE">
              <w:t>name</w:t>
            </w:r>
            <w:bookmarkEnd w:id="128"/>
          </w:p>
        </w:tc>
        <w:tc>
          <w:tcPr>
            <w:tcW w:w="2485" w:type="dxa"/>
          </w:tcPr>
          <w:p w14:paraId="689B8C24" w14:textId="12A906A6" w:rsidR="008162AD" w:rsidRPr="008D6F33" w:rsidRDefault="008162AD" w:rsidP="001D1A85">
            <w:bookmarkStart w:id="129" w:name="resource13_note"/>
            <w:r w:rsidRPr="008D6F33">
              <w:t>resource</w:t>
            </w:r>
            <w:r>
              <w:t>13</w:t>
            </w:r>
            <w:r w:rsidRPr="008D6F33">
              <w:t>_</w:t>
            </w:r>
            <w:r w:rsidR="007951EE" w:rsidRPr="008D6F33">
              <w:t>note</w:t>
            </w:r>
            <w:bookmarkEnd w:id="129"/>
          </w:p>
        </w:tc>
        <w:tc>
          <w:tcPr>
            <w:tcW w:w="4111" w:type="dxa"/>
          </w:tcPr>
          <w:p w14:paraId="325C1D04" w14:textId="031B91B2" w:rsidR="008162AD" w:rsidRPr="008D6F33" w:rsidRDefault="008162AD" w:rsidP="001D1A85">
            <w:bookmarkStart w:id="130" w:name="resource13_url"/>
            <w:r w:rsidRPr="008D6F33">
              <w:t>resource</w:t>
            </w:r>
            <w:r>
              <w:t>13</w:t>
            </w:r>
            <w:r w:rsidRPr="008D6F33">
              <w:t>_url</w:t>
            </w:r>
            <w:bookmarkEnd w:id="130"/>
          </w:p>
        </w:tc>
        <w:tc>
          <w:tcPr>
            <w:tcW w:w="2977" w:type="dxa"/>
          </w:tcPr>
          <w:p w14:paraId="12D1F76D" w14:textId="29B83757" w:rsidR="008162AD" w:rsidRPr="008D6F33" w:rsidRDefault="008162AD" w:rsidP="001D1A85">
            <w:bookmarkStart w:id="131" w:name="resource13_ref_id"/>
            <w:r w:rsidRPr="008D6F33">
              <w:t>resource</w:t>
            </w:r>
            <w:r>
              <w:t>13</w:t>
            </w:r>
            <w:r w:rsidRPr="008D6F33">
              <w:t>_</w:t>
            </w:r>
            <w:r w:rsidR="007951EE">
              <w:t>ref_id</w:t>
            </w:r>
            <w:bookmarkEnd w:id="131"/>
          </w:p>
        </w:tc>
      </w:tr>
      <w:tr w:rsidR="008162AD" w:rsidRPr="003816BD" w14:paraId="4B8A338F" w14:textId="77777777" w:rsidTr="00AC346A">
        <w:tc>
          <w:tcPr>
            <w:tcW w:w="1696" w:type="dxa"/>
          </w:tcPr>
          <w:p w14:paraId="570B1FDE" w14:textId="5DA49B34" w:rsidR="008162AD" w:rsidRPr="008D6F33" w:rsidRDefault="008162AD" w:rsidP="001D1A85">
            <w:bookmarkStart w:id="132" w:name="resource14_type"/>
            <w:r w:rsidRPr="008D6F33">
              <w:t>resource</w:t>
            </w:r>
            <w:r>
              <w:t>14</w:t>
            </w:r>
            <w:r w:rsidRPr="008D6F33">
              <w:t>_</w:t>
            </w:r>
            <w:r w:rsidR="007951EE" w:rsidRPr="008D6F33">
              <w:t>type</w:t>
            </w:r>
            <w:bookmarkEnd w:id="132"/>
          </w:p>
        </w:tc>
        <w:tc>
          <w:tcPr>
            <w:tcW w:w="2051" w:type="dxa"/>
          </w:tcPr>
          <w:p w14:paraId="60D263E2" w14:textId="4C46B182" w:rsidR="008162AD" w:rsidRPr="008D6F33" w:rsidRDefault="008162AD" w:rsidP="001D1A85">
            <w:bookmarkStart w:id="133" w:name="resource14_name"/>
            <w:r w:rsidRPr="008D6F33">
              <w:t>resource</w:t>
            </w:r>
            <w:r>
              <w:t>14</w:t>
            </w:r>
            <w:r w:rsidRPr="008D6F33">
              <w:t>_</w:t>
            </w:r>
            <w:r w:rsidR="007951EE">
              <w:t>name</w:t>
            </w:r>
            <w:bookmarkEnd w:id="133"/>
          </w:p>
        </w:tc>
        <w:tc>
          <w:tcPr>
            <w:tcW w:w="2485" w:type="dxa"/>
          </w:tcPr>
          <w:p w14:paraId="024EC5F3" w14:textId="2942AD33" w:rsidR="008162AD" w:rsidRPr="008D6F33" w:rsidRDefault="008162AD" w:rsidP="001D1A85">
            <w:bookmarkStart w:id="134" w:name="resource14_note"/>
            <w:r w:rsidRPr="008D6F33">
              <w:t>resource</w:t>
            </w:r>
            <w:r>
              <w:t>14</w:t>
            </w:r>
            <w:r w:rsidRPr="008D6F33">
              <w:t>_</w:t>
            </w:r>
            <w:r w:rsidR="007951EE" w:rsidRPr="008D6F33">
              <w:t>note</w:t>
            </w:r>
            <w:bookmarkEnd w:id="134"/>
          </w:p>
        </w:tc>
        <w:tc>
          <w:tcPr>
            <w:tcW w:w="4111" w:type="dxa"/>
          </w:tcPr>
          <w:p w14:paraId="230C9D86" w14:textId="5372249D" w:rsidR="008162AD" w:rsidRPr="008D6F33" w:rsidRDefault="008162AD" w:rsidP="001D1A85">
            <w:bookmarkStart w:id="135" w:name="resource14_url"/>
            <w:r w:rsidRPr="008D6F33">
              <w:t>resource</w:t>
            </w:r>
            <w:r>
              <w:t>14</w:t>
            </w:r>
            <w:r w:rsidRPr="008D6F33">
              <w:t>_url</w:t>
            </w:r>
            <w:bookmarkEnd w:id="135"/>
          </w:p>
        </w:tc>
        <w:tc>
          <w:tcPr>
            <w:tcW w:w="2977" w:type="dxa"/>
          </w:tcPr>
          <w:p w14:paraId="3603D189" w14:textId="12B4C308" w:rsidR="008162AD" w:rsidRPr="008D6F33" w:rsidRDefault="008162AD" w:rsidP="001D1A85">
            <w:bookmarkStart w:id="136" w:name="resource14_ref_id"/>
            <w:r w:rsidRPr="008D6F33">
              <w:t>resource</w:t>
            </w:r>
            <w:r>
              <w:t>14</w:t>
            </w:r>
            <w:r w:rsidRPr="008D6F33">
              <w:t>_</w:t>
            </w:r>
            <w:r w:rsidR="007951EE">
              <w:t>ref_id</w:t>
            </w:r>
            <w:bookmarkEnd w:id="136"/>
          </w:p>
        </w:tc>
      </w:tr>
      <w:tr w:rsidR="008162AD" w:rsidRPr="003816BD" w14:paraId="7142E79C" w14:textId="77777777" w:rsidTr="00AC346A">
        <w:tc>
          <w:tcPr>
            <w:tcW w:w="1696" w:type="dxa"/>
          </w:tcPr>
          <w:p w14:paraId="0FE8D709" w14:textId="6DD57526" w:rsidR="008162AD" w:rsidRPr="008D6F33" w:rsidRDefault="008162AD" w:rsidP="001D1A85">
            <w:bookmarkStart w:id="137" w:name="resource15_type"/>
            <w:r w:rsidRPr="008D6F33">
              <w:t>resource</w:t>
            </w:r>
            <w:r>
              <w:t>15</w:t>
            </w:r>
            <w:r w:rsidRPr="008D6F33">
              <w:t>_</w:t>
            </w:r>
            <w:r w:rsidR="007951EE" w:rsidRPr="008D6F33">
              <w:t>type</w:t>
            </w:r>
            <w:bookmarkEnd w:id="137"/>
          </w:p>
        </w:tc>
        <w:tc>
          <w:tcPr>
            <w:tcW w:w="2051" w:type="dxa"/>
          </w:tcPr>
          <w:p w14:paraId="728E1ED3" w14:textId="3E72517A" w:rsidR="008162AD" w:rsidRPr="008D6F33" w:rsidRDefault="008162AD" w:rsidP="001D1A85">
            <w:bookmarkStart w:id="138" w:name="resource15_name"/>
            <w:r w:rsidRPr="008D6F33">
              <w:t>resource</w:t>
            </w:r>
            <w:r>
              <w:t>15</w:t>
            </w:r>
            <w:r w:rsidRPr="008D6F33">
              <w:t>_</w:t>
            </w:r>
            <w:r w:rsidR="007951EE">
              <w:t>name</w:t>
            </w:r>
            <w:bookmarkEnd w:id="138"/>
          </w:p>
        </w:tc>
        <w:tc>
          <w:tcPr>
            <w:tcW w:w="2485" w:type="dxa"/>
          </w:tcPr>
          <w:p w14:paraId="51418B73" w14:textId="0B275242" w:rsidR="008162AD" w:rsidRPr="008D6F33" w:rsidRDefault="008162AD" w:rsidP="001D1A85">
            <w:bookmarkStart w:id="139" w:name="resource15_note"/>
            <w:r w:rsidRPr="008D6F33">
              <w:t>resource</w:t>
            </w:r>
            <w:r>
              <w:t>15</w:t>
            </w:r>
            <w:r w:rsidRPr="008D6F33">
              <w:t>_</w:t>
            </w:r>
            <w:r w:rsidR="007951EE" w:rsidRPr="008D6F33">
              <w:t>note</w:t>
            </w:r>
            <w:bookmarkEnd w:id="139"/>
          </w:p>
        </w:tc>
        <w:tc>
          <w:tcPr>
            <w:tcW w:w="4111" w:type="dxa"/>
          </w:tcPr>
          <w:p w14:paraId="5A8F8BEC" w14:textId="7CDD02FC" w:rsidR="008162AD" w:rsidRPr="008D6F33" w:rsidRDefault="008162AD" w:rsidP="001D1A85">
            <w:bookmarkStart w:id="140" w:name="resource15_url"/>
            <w:r w:rsidRPr="008D6F33">
              <w:t>resource</w:t>
            </w:r>
            <w:r>
              <w:t>15</w:t>
            </w:r>
            <w:r w:rsidRPr="008D6F33">
              <w:t>_url</w:t>
            </w:r>
            <w:bookmarkEnd w:id="140"/>
          </w:p>
        </w:tc>
        <w:tc>
          <w:tcPr>
            <w:tcW w:w="2977" w:type="dxa"/>
          </w:tcPr>
          <w:p w14:paraId="4FF7D212" w14:textId="49C17937" w:rsidR="008162AD" w:rsidRPr="008D6F33" w:rsidRDefault="008162AD" w:rsidP="001D1A85">
            <w:bookmarkStart w:id="141" w:name="resource15_ref_id"/>
            <w:r w:rsidRPr="008D6F33">
              <w:t>resource</w:t>
            </w:r>
            <w:r>
              <w:t>15</w:t>
            </w:r>
            <w:r w:rsidRPr="008D6F33">
              <w:t>_</w:t>
            </w:r>
            <w:r w:rsidR="007951EE">
              <w:t>ref_id</w:t>
            </w:r>
            <w:bookmarkEnd w:id="141"/>
          </w:p>
        </w:tc>
      </w:tr>
    </w:tbl>
    <w:p w14:paraId="2FD18070" w14:textId="2EF43C87" w:rsidR="00D85014" w:rsidRPr="003816BD" w:rsidRDefault="00D85014" w:rsidP="001D1A85">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1D1A85">
            <w:r w:rsidRPr="007B2A9A">
              <w:t>ref_id</w:t>
            </w:r>
          </w:p>
        </w:tc>
        <w:tc>
          <w:tcPr>
            <w:tcW w:w="5241" w:type="dxa"/>
            <w:shd w:val="clear" w:color="auto" w:fill="D1D1D1" w:themeFill="background2" w:themeFillShade="E6"/>
          </w:tcPr>
          <w:p w14:paraId="3300D682" w14:textId="45259899" w:rsidR="00D85014" w:rsidRPr="007B2A9A" w:rsidRDefault="00D85014" w:rsidP="001D1A85"/>
        </w:tc>
      </w:tr>
      <w:tr w:rsidR="00D85014" w:rsidRPr="003816BD" w14:paraId="620C45CE" w14:textId="77777777" w:rsidTr="00646F07">
        <w:tc>
          <w:tcPr>
            <w:tcW w:w="7792" w:type="dxa"/>
          </w:tcPr>
          <w:p w14:paraId="3C2E3494" w14:textId="79C984F7" w:rsidR="009A7103" w:rsidRDefault="009A7103" w:rsidP="001D1A85">
            <w:bookmarkStart w:id="142" w:name="references"/>
            <w:r>
              <w:t xml:space="preserve">{{ </w:t>
            </w:r>
            <w:r w:rsidR="00064B74">
              <w:t>rbib_</w:t>
            </w:r>
            <w:r>
              <w:t>e</w:t>
            </w:r>
            <w:r w:rsidRPr="009A7103">
              <w:t>steveo</w:t>
            </w:r>
            <w:r>
              <w:t>_et_al_2017 }}</w:t>
            </w:r>
          </w:p>
          <w:p w14:paraId="4FDDAA26" w14:textId="77777777" w:rsidR="009A7103" w:rsidRDefault="009A7103" w:rsidP="001D1A85"/>
          <w:p w14:paraId="604F2398" w14:textId="46C00882" w:rsidR="002D5998" w:rsidRDefault="009A7103" w:rsidP="001D1A85">
            <w:r>
              <w:t xml:space="preserve">{{ </w:t>
            </w:r>
            <w:r w:rsidR="00064B74">
              <w:t>rbib_</w:t>
            </w:r>
            <w:r>
              <w:t>gilbert_et_al_</w:t>
            </w:r>
            <w:commentRangeStart w:id="143"/>
            <w:r w:rsidRPr="001D1A85">
              <w:rPr>
                <w:highlight w:val="yellow"/>
              </w:rPr>
              <w:t>2020</w:t>
            </w:r>
            <w:commentRangeEnd w:id="143"/>
            <w:r w:rsidRPr="001D1A85">
              <w:rPr>
                <w:rStyle w:val="CommentReference"/>
                <w:rFonts w:ascii="Calibri" w:eastAsia="Calibri" w:hAnsi="Calibri" w:cs="Calibri"/>
                <w:kern w:val="0"/>
                <w:highlight w:val="yellow"/>
                <w:lang w:eastAsia="en-CA"/>
                <w14:ligatures w14:val="none"/>
              </w:rPr>
              <w:commentReference w:id="143"/>
            </w:r>
            <w:r>
              <w:t xml:space="preserve"> }}</w:t>
            </w:r>
          </w:p>
          <w:p w14:paraId="5C6D3ED3" w14:textId="77777777" w:rsidR="009A7103" w:rsidRDefault="009A7103" w:rsidP="001D1A85"/>
          <w:p w14:paraId="38C1C067" w14:textId="0C2631D8" w:rsidR="001D1A85" w:rsidRPr="001D1A85" w:rsidRDefault="001D1A85" w:rsidP="001D1A85">
            <w:r>
              <w:t xml:space="preserve">{{ </w:t>
            </w:r>
            <w:r w:rsidR="00064B74">
              <w:t>rbib_</w:t>
            </w:r>
            <w:r>
              <w:t>hofmeester_et_al_2017 }}</w:t>
            </w:r>
          </w:p>
          <w:p w14:paraId="02C252C3" w14:textId="77777777" w:rsidR="001D1A85" w:rsidRDefault="001D1A85" w:rsidP="001D1A85"/>
          <w:p w14:paraId="60B01222" w14:textId="76EF13B2" w:rsidR="002D5998" w:rsidRPr="001D1A85" w:rsidRDefault="00DD3A5F" w:rsidP="001D1A85">
            <w:r>
              <w:t xml:space="preserve">{{ </w:t>
            </w:r>
            <w:r w:rsidR="00064B74">
              <w:t>rbib_</w:t>
            </w:r>
            <w:r>
              <w:t>rowcliffe_et_al_2011 }}</w:t>
            </w:r>
          </w:p>
          <w:p w14:paraId="44D617AF" w14:textId="77777777" w:rsidR="002D5998" w:rsidRDefault="002D5998" w:rsidP="001D1A85"/>
          <w:p w14:paraId="54A12233" w14:textId="689DC2D8" w:rsidR="002D5998" w:rsidRDefault="002D5998" w:rsidP="001D1A85">
            <w:r w:rsidRPr="002D5998">
              <w:t xml:space="preserve">{{ </w:t>
            </w:r>
            <w:r w:rsidR="00064B74">
              <w:t>rbib_</w:t>
            </w:r>
            <w:r w:rsidRPr="002D5998">
              <w:t>wearn_gloverkapfer_2017 }}</w:t>
            </w:r>
          </w:p>
          <w:p w14:paraId="44CB8B3C" w14:textId="77777777" w:rsidR="001D1A85" w:rsidRDefault="001D1A85" w:rsidP="001D1A85"/>
          <w:p w14:paraId="7415FDD1" w14:textId="0D34D81F" w:rsidR="00B961A9" w:rsidRPr="003816BD" w:rsidRDefault="001D1A85" w:rsidP="001D1A85">
            <w:r>
              <w:t xml:space="preserve">{{ </w:t>
            </w:r>
            <w:r w:rsidR="00064B74">
              <w:t>rbib_</w:t>
            </w:r>
            <w:r>
              <w:t>vanw</w:t>
            </w:r>
            <w:r w:rsidRPr="001D1A85">
              <w:t>ilgenburg</w:t>
            </w:r>
            <w:r>
              <w:t>_et_al_2020 }}</w:t>
            </w:r>
            <w:bookmarkEnd w:id="142"/>
          </w:p>
        </w:tc>
        <w:tc>
          <w:tcPr>
            <w:tcW w:w="5241" w:type="dxa"/>
          </w:tcPr>
          <w:p w14:paraId="4C473014" w14:textId="005D84E8" w:rsidR="00D85014" w:rsidRPr="003816BD" w:rsidRDefault="00D85014" w:rsidP="001D1A85"/>
        </w:tc>
      </w:tr>
    </w:tbl>
    <w:p w14:paraId="5E7BF5D9" w14:textId="15FCB511" w:rsidR="003F1C69" w:rsidRPr="003816BD" w:rsidRDefault="00C43A72" w:rsidP="001D1A85">
      <w:pPr>
        <w:pStyle w:val="Heading2"/>
      </w:pPr>
      <w:r w:rsidRPr="003816BD">
        <w:t>N</w:t>
      </w:r>
      <w:r w:rsidR="00F27094" w:rsidRPr="003816BD">
        <w:t>otes</w:t>
      </w:r>
    </w:p>
    <w:p w14:paraId="19165064" w14:textId="50ED8AD9" w:rsidR="00D433D6" w:rsidRDefault="003F1C69" w:rsidP="001D1A85">
      <w:pPr>
        <w:sectPr w:rsidR="00D433D6" w:rsidSect="00CD18A2">
          <w:pgSz w:w="15840" w:h="12240" w:orient="landscape"/>
          <w:pgMar w:top="1440" w:right="1440" w:bottom="1440" w:left="1440" w:header="708" w:footer="708" w:gutter="0"/>
          <w:cols w:space="708"/>
          <w:docGrid w:linePitch="360"/>
        </w:sectPr>
      </w:pPr>
      <w:r>
        <w:br w:type="page"/>
      </w:r>
    </w:p>
    <w:p w14:paraId="6283AADB" w14:textId="31B2C2FF" w:rsidR="008614A3" w:rsidRDefault="008614A3" w:rsidP="008614A3">
      <w:pPr>
        <w:pStyle w:val="Heading2"/>
      </w:pPr>
      <w:bookmarkStart w:id="144" w:name="_Hlk178596019"/>
      <w:r>
        <w:t xml:space="preserve">File from = </w:t>
      </w:r>
      <w:bookmarkStart w:id="145" w:name="file_from"/>
      <w:r w:rsidR="00B94430">
        <w:t>00_00_template-master</w:t>
      </w:r>
      <w:r w:rsidRPr="004461C9">
        <w:t>.docx</w:t>
      </w:r>
      <w:bookmarkEnd w:id="145"/>
    </w:p>
    <w:bookmarkEnd w:id="144"/>
    <w:p w14:paraId="703E8B97" w14:textId="77777777" w:rsidR="008614A3" w:rsidRDefault="008614A3" w:rsidP="008614A3">
      <w:pPr>
        <w:pStyle w:val="Heading1"/>
      </w:pPr>
      <w:r>
        <w:t>POPULATE - INFO</w:t>
      </w:r>
    </w:p>
    <w:bookmarkStart w:id="146" w:name="md_all"/>
    <w:p w14:paraId="2A7E1F9C" w14:textId="77777777" w:rsidR="008614A3" w:rsidRPr="001B2A6B" w:rsidRDefault="008614A3" w:rsidP="008614A3">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w:t>
      </w:r>
    </w:p>
    <w:p w14:paraId="438F71F9" w14:textId="77777777" w:rsidR="008614A3" w:rsidRPr="001B2A6B" w:rsidRDefault="008614A3" w:rsidP="008614A3">
      <w:pPr>
        <w:rPr>
          <w:shd w:val="clear" w:color="auto" w:fill="FFFFFF"/>
          <w:lang w:val="en-US"/>
        </w:rPr>
      </w:pPr>
      <w:r w:rsidRPr="001B2A6B">
        <w:rPr>
          <w:shd w:val="clear" w:color="auto" w:fill="FFFFFF"/>
          <w:lang w:val="en-US"/>
        </w:rPr>
        <w:t>jupytext:</w:t>
      </w:r>
    </w:p>
    <w:p w14:paraId="7114302D" w14:textId="77777777" w:rsidR="008614A3" w:rsidRPr="001B2A6B" w:rsidRDefault="008614A3" w:rsidP="008614A3">
      <w:pPr>
        <w:rPr>
          <w:shd w:val="clear" w:color="auto" w:fill="FFFFFF"/>
          <w:lang w:val="en-US"/>
        </w:rPr>
      </w:pPr>
      <w:r w:rsidRPr="001B2A6B">
        <w:rPr>
          <w:shd w:val="clear" w:color="auto" w:fill="FFFFFF"/>
          <w:lang w:val="en-US"/>
        </w:rPr>
        <w:t xml:space="preserve">  formats: md:myst</w:t>
      </w:r>
    </w:p>
    <w:p w14:paraId="2E891C92" w14:textId="77777777" w:rsidR="008614A3" w:rsidRDefault="008614A3" w:rsidP="008614A3">
      <w:r w:rsidRPr="001B2A6B">
        <w:rPr>
          <w:shd w:val="clear" w:color="auto" w:fill="FFFFFF"/>
          <w:lang w:val="en-US"/>
        </w:rPr>
        <w:t xml:space="preserve">  text</w:t>
      </w:r>
      <w:r>
        <w:t>_representation:</w:t>
      </w:r>
    </w:p>
    <w:p w14:paraId="5D19C802" w14:textId="77777777" w:rsidR="008614A3" w:rsidRDefault="008614A3" w:rsidP="008614A3">
      <w:r>
        <w:t xml:space="preserve">    extension: .md</w:t>
      </w:r>
    </w:p>
    <w:p w14:paraId="411ACCB1" w14:textId="77777777" w:rsidR="008614A3" w:rsidRDefault="008614A3" w:rsidP="008614A3">
      <w:r>
        <w:t xml:space="preserve">    format_name: myst</w:t>
      </w:r>
    </w:p>
    <w:p w14:paraId="3C2B8595" w14:textId="77777777" w:rsidR="008614A3" w:rsidRDefault="008614A3" w:rsidP="008614A3">
      <w:r>
        <w:t xml:space="preserve">    format_version: 0.17.2 &lt;!--0.13--&gt;</w:t>
      </w:r>
    </w:p>
    <w:p w14:paraId="6CB07274" w14:textId="77777777" w:rsidR="008614A3" w:rsidRDefault="008614A3" w:rsidP="008614A3">
      <w:r>
        <w:t xml:space="preserve">    jupytext_version: 1.16.4 &lt;!-- 6.5.4--&gt;</w:t>
      </w:r>
    </w:p>
    <w:p w14:paraId="4823B75D" w14:textId="77777777" w:rsidR="008614A3" w:rsidRDefault="008614A3" w:rsidP="008614A3">
      <w:r>
        <w:t>kernelspec:</w:t>
      </w:r>
    </w:p>
    <w:p w14:paraId="1D3E41EE" w14:textId="77777777" w:rsidR="008614A3" w:rsidRDefault="008614A3" w:rsidP="008614A3">
      <w:r>
        <w:t xml:space="preserve">  display_name: Python 3</w:t>
      </w:r>
    </w:p>
    <w:p w14:paraId="78740473" w14:textId="77777777" w:rsidR="008614A3" w:rsidRDefault="008614A3" w:rsidP="008614A3">
      <w:r>
        <w:t xml:space="preserve">  language: python</w:t>
      </w:r>
    </w:p>
    <w:p w14:paraId="15DBAA70" w14:textId="77777777" w:rsidR="008614A3" w:rsidRDefault="008614A3" w:rsidP="008614A3">
      <w:r>
        <w:t xml:space="preserve">  name: python3</w:t>
      </w:r>
    </w:p>
    <w:p w14:paraId="27264B81" w14:textId="77777777" w:rsidR="008614A3" w:rsidRDefault="008614A3" w:rsidP="008614A3">
      <w:r>
        <w:t xml:space="preserve">editor_options: </w:t>
      </w:r>
    </w:p>
    <w:p w14:paraId="032B4BEA" w14:textId="77777777" w:rsidR="008614A3" w:rsidRDefault="008614A3" w:rsidP="008614A3">
      <w:r>
        <w:t xml:space="preserve">  markdown: </w:t>
      </w:r>
    </w:p>
    <w:p w14:paraId="2F0BFE64" w14:textId="77777777" w:rsidR="008614A3" w:rsidRDefault="008614A3" w:rsidP="008614A3">
      <w:r>
        <w:t xml:space="preserve">  wrap: none</w:t>
      </w:r>
    </w:p>
    <w:p w14:paraId="7A2B0683" w14:textId="77777777" w:rsidR="008614A3" w:rsidRPr="00746CF2" w:rsidRDefault="008614A3" w:rsidP="008614A3">
      <w:pPr>
        <w:rPr>
          <w:shd w:val="clear" w:color="auto" w:fill="FFFFFF"/>
        </w:rPr>
      </w:pPr>
      <w:r>
        <w:t>---</w:t>
      </w:r>
      <w:r w:rsidRPr="00746CF2">
        <w:rPr>
          <w:shd w:val="clear" w:color="auto" w:fill="FFFFFF"/>
        </w:rPr>
        <w:fldChar w:fldCharType="end"/>
      </w:r>
    </w:p>
    <w:p w14:paraId="5FA5CBAB" w14:textId="77777777" w:rsidR="008614A3" w:rsidRPr="00C07189" w:rsidRDefault="008614A3" w:rsidP="008614A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7" w:name="md_title_info"/>
      <w:r w:rsidRPr="001B2A6B">
        <w:rPr>
          <w:shd w:val="clear" w:color="auto" w:fill="FFFFFF"/>
          <w:lang w:val="en-US"/>
        </w:rPr>
        <w:t>(i_</w:t>
      </w:r>
      <w:r w:rsidRPr="001B2A6B">
        <w:rPr>
          <w:shd w:val="clear" w:color="auto" w:fill="FFFFFF"/>
          <w:lang w:val="en-US"/>
        </w:rPr>
        <w:fldChar w:fldCharType="begin"/>
      </w:r>
      <w:r w:rsidRPr="001B2A6B">
        <w:rPr>
          <w:shd w:val="clear" w:color="auto" w:fill="FFFFFF"/>
          <w:lang w:val="en-US"/>
        </w:rPr>
        <w:instrText xml:space="preserve"> REF info_id </w:instrText>
      </w:r>
      <w:r w:rsidRPr="001B2A6B">
        <w:rPr>
          <w:shd w:val="clear" w:color="auto" w:fill="FFFFFF"/>
          <w:lang w:val="en-US"/>
        </w:rPr>
        <w:fldChar w:fldCharType="separate"/>
      </w:r>
      <w:r w:rsidRPr="00D339B0">
        <w:t>mod_occupancy</w:t>
      </w:r>
      <w:r w:rsidRPr="001B2A6B">
        <w:fldChar w:fldCharType="end"/>
      </w:r>
      <w:r w:rsidRPr="00C07189">
        <w:t>)=</w:t>
      </w:r>
    </w:p>
    <w:p w14:paraId="76835787" w14:textId="77777777" w:rsidR="008614A3" w:rsidRPr="00746CF2" w:rsidRDefault="008614A3" w:rsidP="008614A3">
      <w:pPr>
        <w:rPr>
          <w:shd w:val="clear" w:color="auto" w:fill="FFFFFF"/>
        </w:rPr>
      </w:pPr>
      <w:r w:rsidRPr="001B2A6B">
        <w:rPr>
          <w:shd w:val="clear" w:color="auto" w:fill="FFFFFF"/>
          <w:lang w:val="en-US"/>
        </w:rPr>
        <w:t xml:space="preserve"># </w:t>
      </w:r>
      <w:r w:rsidRPr="001B2A6B">
        <w:t>{</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1B2A6B">
        <w:t>mod_occupancy</w:t>
      </w:r>
      <w:r w:rsidRPr="00AC346A">
        <w:fldChar w:fldCharType="end"/>
      </w:r>
      <w:r>
        <w:t xml:space="preserve"> }}</w:t>
      </w:r>
      <w:bookmarkEnd w:id="147"/>
      <w:r w:rsidRPr="00746CF2">
        <w:rPr>
          <w:shd w:val="clear" w:color="auto" w:fill="FFFFFF"/>
        </w:rPr>
        <w:fldChar w:fldCharType="end"/>
      </w:r>
    </w:p>
    <w:p w14:paraId="27C1D247" w14:textId="77777777" w:rsidR="008614A3" w:rsidRPr="00746CF2" w:rsidRDefault="008614A3" w:rsidP="008614A3">
      <w:pPr>
        <w:rPr>
          <w:shd w:val="clear" w:color="auto" w:fill="FFFFFF"/>
        </w:rPr>
      </w:pPr>
    </w:p>
    <w:p w14:paraId="51ACA790" w14:textId="77777777" w:rsidR="008614A3" w:rsidRDefault="008614A3" w:rsidP="008614A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fldChar w:fldCharType="begin"/>
      </w:r>
      <w:r w:rsidRPr="001B2A6B">
        <w:rPr>
          <w:shd w:val="clear" w:color="auto" w:fill="FFFFFF"/>
          <w:lang w:val="en-US"/>
        </w:rPr>
        <w:instrText xml:space="preserve"> REF banner \h  \</w:instrText>
      </w:r>
      <w:r w:rsidRPr="001B2A6B">
        <w:instrText xml:space="preserve">* MERGEFORMAT </w:instrText>
      </w:r>
      <w:r w:rsidRPr="001B2A6B">
        <w:rPr>
          <w:shd w:val="clear" w:color="auto" w:fill="FFFFFF"/>
          <w:lang w:val="en-US"/>
        </w:rPr>
      </w:r>
      <w:r w:rsidRPr="001B2A6B">
        <w:fldChar w:fldCharType="separate"/>
      </w:r>
      <w:r>
        <w:t>&lt;!--</w:t>
      </w:r>
    </w:p>
    <w:p w14:paraId="67A51ADF" w14:textId="357EAE2F" w:rsidR="008614A3" w:rsidRDefault="008614A3" w:rsidP="008614A3">
      <w:r w:rsidRPr="001B2A6B">
        <w:rPr>
          <w:shd w:val="clear" w:color="auto" w:fill="FFFFFF"/>
          <w:lang w:val="en-US"/>
        </w:rPr>
        <w:t>:::</w:t>
      </w:r>
      <w:r w:rsidR="00657467">
        <w:rPr>
          <w:shd w:val="clear" w:color="auto" w:fill="FFFFFF"/>
          <w:lang w:val="en-US"/>
        </w:rPr>
        <w:t>{hint}</w:t>
      </w:r>
    </w:p>
    <w:p w14:paraId="4404DBDE" w14:textId="77777777" w:rsidR="008614A3" w:rsidRDefault="008614A3" w:rsidP="008614A3">
      <w:r>
        <w:t>replace me with text</w:t>
      </w:r>
    </w:p>
    <w:p w14:paraId="09739AFC" w14:textId="77777777" w:rsidR="008614A3" w:rsidRPr="001B2A6B" w:rsidRDefault="008614A3" w:rsidP="008614A3">
      <w:pPr>
        <w:rPr>
          <w:lang w:val="en-US"/>
        </w:rPr>
      </w:pPr>
      <w:r w:rsidRPr="001B2A6B">
        <w:rPr>
          <w:lang w:val="en-US"/>
        </w:rPr>
        <w:t>:::</w:t>
      </w:r>
    </w:p>
    <w:p w14:paraId="330D6607" w14:textId="77777777" w:rsidR="008614A3" w:rsidRPr="00746CF2" w:rsidRDefault="008614A3" w:rsidP="008614A3">
      <w:pPr>
        <w:rPr>
          <w:shd w:val="clear" w:color="auto" w:fill="FFFFFF"/>
        </w:rPr>
      </w:pPr>
      <w:r w:rsidRPr="001B2A6B">
        <w:rPr>
          <w:lang w:val="en-US"/>
        </w:rPr>
        <w:t>--</w:t>
      </w:r>
      <w:r>
        <w:t>&gt;</w:t>
      </w:r>
      <w:r w:rsidRPr="001B2A6B">
        <w:fldChar w:fldCharType="end"/>
      </w:r>
      <w:r w:rsidRPr="00746CF2">
        <w:rPr>
          <w:shd w:val="clear" w:color="auto" w:fill="FFFFFF"/>
        </w:rPr>
        <w:fldChar w:fldCharType="end"/>
      </w:r>
    </w:p>
    <w:p w14:paraId="240FE207" w14:textId="77777777" w:rsidR="008614A3" w:rsidRPr="00746CF2" w:rsidRDefault="008614A3" w:rsidP="008614A3">
      <w:pPr>
        <w:rPr>
          <w:shd w:val="clear" w:color="auto" w:fill="FFFFFF"/>
        </w:rPr>
      </w:pPr>
    </w:p>
    <w:p w14:paraId="105EE4F6" w14:textId="77777777" w:rsidR="008614A3" w:rsidRPr="00746CF2" w:rsidRDefault="008614A3" w:rsidP="008614A3">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term_</w:t>
      </w:r>
      <w:r w:rsidRPr="00AC346A">
        <w:rPr>
          <w:shd w:val="clear" w:color="auto" w:fill="FFFFFF"/>
          <w:lang w:val="en-US"/>
        </w:rPr>
        <w:fldChar w:fldCharType="begin"/>
      </w:r>
      <w:r w:rsidRPr="001B2A6B">
        <w:rPr>
          <w:shd w:val="clear" w:color="auto" w:fill="FFFFFF"/>
          <w:lang w:val="en-US"/>
        </w:rPr>
        <w:instrText xml:space="preserve"> REF info_id </w:instrText>
      </w:r>
      <w:r w:rsidRPr="00AC346A">
        <w:instrText xml:space="preserve">\h </w:instrText>
      </w:r>
      <w:r>
        <w:instrText xml:space="preserve"> \* MERGEFORMAT </w:instrText>
      </w:r>
      <w:r w:rsidRPr="00AC346A">
        <w:rPr>
          <w:shd w:val="clear" w:color="auto" w:fill="FFFFFF"/>
          <w:lang w:val="en-US"/>
        </w:rPr>
      </w:r>
      <w:r w:rsidRPr="00AC346A">
        <w:rPr>
          <w:lang w:val="en-US"/>
        </w:rPr>
        <w:fldChar w:fldCharType="separate"/>
      </w:r>
      <w:r w:rsidRPr="001B2A6B">
        <w:rPr>
          <w:lang w:val="en-US"/>
        </w:rPr>
        <w:t>mod_occupancy</w:t>
      </w:r>
      <w:r w:rsidRPr="00AC346A">
        <w:fldChar w:fldCharType="end"/>
      </w:r>
      <w:r>
        <w:t xml:space="preserve"> }}**: {{ term_def</w:t>
      </w:r>
      <w:r w:rsidRPr="00AC346A">
        <w:t>_</w:t>
      </w:r>
      <w:r w:rsidRPr="00AC346A">
        <w:fldChar w:fldCharType="begin"/>
      </w:r>
      <w:r w:rsidRPr="001B2A6B">
        <w:rPr>
          <w:lang w:val="en-US"/>
        </w:rPr>
        <w:instrText xml:space="preserve"> REF</w:instrText>
      </w:r>
      <w:r w:rsidRPr="00AC346A">
        <w:instrText xml:space="preserve"> info_id \h </w:instrText>
      </w:r>
      <w:r>
        <w:instrText xml:space="preserve"> \* MERGEFORMAT </w:instrText>
      </w:r>
      <w:r w:rsidRPr="00AC346A">
        <w:fldChar w:fldCharType="separate"/>
      </w:r>
      <w:r w:rsidRPr="001B2A6B">
        <w:t>mod_occupancy</w:t>
      </w:r>
      <w:r w:rsidRPr="00AC346A">
        <w:fldChar w:fldCharType="end"/>
      </w:r>
      <w:r>
        <w:t xml:space="preserve"> }}</w:t>
      </w:r>
      <w:r w:rsidRPr="00746CF2">
        <w:rPr>
          <w:shd w:val="clear" w:color="auto" w:fill="FFFFFF"/>
        </w:rPr>
        <w:fldChar w:fldCharType="end"/>
      </w:r>
    </w:p>
    <w:p w14:paraId="2382709C" w14:textId="77777777" w:rsidR="008614A3" w:rsidRDefault="008614A3" w:rsidP="008614A3">
      <w:pPr>
        <w:rPr>
          <w:shd w:val="clear" w:color="auto" w:fill="FFFFFF"/>
        </w:rPr>
      </w:pPr>
    </w:p>
    <w:p w14:paraId="5E26CFD6" w14:textId="77777777" w:rsidR="008614A3" w:rsidRPr="00893F20" w:rsidRDefault="008614A3" w:rsidP="008614A3">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48" w:name="md_tabset"/>
      <w:r w:rsidRPr="001B2A6B">
        <w:rPr>
          <w:shd w:val="clear" w:color="auto" w:fill="FFFFFF"/>
          <w:lang w:val="en-US"/>
        </w:rPr>
        <w:t>:::::::{tab-set}</w:t>
      </w:r>
      <w:bookmarkEnd w:id="148"/>
      <w:r w:rsidRPr="00746CF2">
        <w:rPr>
          <w:shd w:val="clear" w:color="auto" w:fill="FFFFFF"/>
        </w:rPr>
        <w:fldChar w:fldCharType="end"/>
      </w:r>
    </w:p>
    <w:p w14:paraId="1200234E" w14:textId="77777777" w:rsidR="008614A3" w:rsidRPr="00746CF2" w:rsidRDefault="008614A3" w:rsidP="008614A3">
      <w:pPr>
        <w:rPr>
          <w:shd w:val="clear" w:color="auto" w:fill="FFFFFF"/>
        </w:rPr>
      </w:pPr>
    </w:p>
    <w:p w14:paraId="2A5723A8" w14:textId="77777777" w:rsidR="008614A3" w:rsidRPr="001B2A6B" w:rsidRDefault="008614A3" w:rsidP="008614A3">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::::::{tab-item} Overview</w:t>
      </w:r>
    </w:p>
    <w:p w14:paraId="6BFF9FF9" w14:textId="77777777" w:rsidR="008614A3" w:rsidRDefault="008614A3" w:rsidP="008614A3">
      <w:r w:rsidRPr="001B2A6B">
        <w:rPr>
          <w:sz w:val="22"/>
          <w:shd w:val="clear" w:color="auto" w:fill="FFFFFF"/>
          <w:lang w:val="en-US"/>
        </w:rPr>
        <w:fldChar w:fldCharType="begin"/>
      </w:r>
      <w:r w:rsidRPr="001B2A6B">
        <w:rPr>
          <w:shd w:val="clear" w:color="auto" w:fill="FFFFFF"/>
          <w:lang w:val="en-US"/>
        </w:rPr>
        <w:instrText xml:space="preserve"> REF</w:instrText>
      </w:r>
      <w:r w:rsidRPr="00AC346A">
        <w:instrText xml:space="preserve"> text_overview \h </w:instrText>
      </w:r>
      <w:r>
        <w:instrText xml:space="preserve"> \* MERGEFORMAT </w:instrText>
      </w:r>
      <w:r w:rsidRPr="001B2A6B">
        <w:rPr>
          <w:sz w:val="22"/>
          <w:shd w:val="clear" w:color="auto" w:fill="FFFFFF"/>
          <w:lang w:val="en-US"/>
        </w:rPr>
      </w:r>
      <w:r w:rsidRPr="001B2A6B">
        <w:rPr>
          <w:color w:val="0B769F" w:themeColor="accent4" w:themeShade="BF"/>
          <w:sz w:val="22"/>
          <w:szCs w:val="22"/>
          <w:lang w:val="en-US"/>
        </w:rPr>
        <w:fldChar w:fldCharType="separate"/>
      </w:r>
      <w:r w:rsidRPr="001B2A6B">
        <w:rPr>
          <w:color w:val="0B769F" w:themeColor="accent4" w:themeShade="BF"/>
          <w:szCs w:val="22"/>
          <w:lang w:val="en-US"/>
        </w:rPr>
        <w:t xml:space="preserve">This section will be available </w:t>
      </w:r>
      <w:r w:rsidRPr="00B42202">
        <w:t>soon! In the meantime, check out the information in the other tabs!</w:t>
      </w:r>
    </w:p>
    <w:p w14:paraId="48A8F949" w14:textId="77777777" w:rsidR="008614A3" w:rsidRDefault="008614A3" w:rsidP="008614A3"/>
    <w:p w14:paraId="157039AB" w14:textId="77777777" w:rsidR="008614A3" w:rsidRPr="00000C3F" w:rsidRDefault="008614A3" w:rsidP="008614A3">
      <w:pPr>
        <w:rPr>
          <w:color w:val="156082" w:themeColor="accent1"/>
          <w:sz w:val="20"/>
          <w:szCs w:val="20"/>
        </w:rPr>
      </w:pPr>
      <w:r w:rsidRPr="001B2A6B">
        <w:t>:::{figure} ../03_images/03_image_files/00_coming_soon.png</w:t>
      </w:r>
    </w:p>
    <w:p w14:paraId="0D6107ED" w14:textId="77777777" w:rsidR="008614A3" w:rsidRPr="001B2A6B" w:rsidRDefault="008614A3" w:rsidP="008614A3">
      <w:r w:rsidRPr="001B2A6B">
        <w:t>:width: 300px</w:t>
      </w:r>
    </w:p>
    <w:p w14:paraId="5E79C86B" w14:textId="77777777" w:rsidR="008614A3" w:rsidRPr="001B2A6B" w:rsidRDefault="008614A3" w:rsidP="008614A3">
      <w:r w:rsidRPr="001B2A6B">
        <w:t>:align: center</w:t>
      </w:r>
    </w:p>
    <w:p w14:paraId="010A88FE" w14:textId="77777777" w:rsidR="008614A3" w:rsidRPr="00000C3F" w:rsidRDefault="008614A3" w:rsidP="008614A3">
      <w:pPr>
        <w:rPr>
          <w:color w:val="156082" w:themeColor="accent1"/>
          <w:sz w:val="20"/>
          <w:szCs w:val="20"/>
        </w:rPr>
      </w:pPr>
      <w:r w:rsidRPr="001B2A6B">
        <w:t>:::</w:t>
      </w:r>
    </w:p>
    <w:p w14:paraId="0C361CC4" w14:textId="77777777" w:rsidR="008614A3" w:rsidRDefault="008614A3" w:rsidP="008614A3">
      <w:r w:rsidRPr="001B2A6B">
        <w:rPr>
          <w:color w:val="156082" w:themeColor="accent1"/>
          <w:sz w:val="20"/>
          <w:szCs w:val="20"/>
        </w:rPr>
        <w:fldChar w:fldCharType="end"/>
      </w:r>
    </w:p>
    <w:p w14:paraId="12FA504B" w14:textId="77777777" w:rsidR="008614A3" w:rsidRPr="00746CF2" w:rsidRDefault="008614A3" w:rsidP="008614A3">
      <w:pPr>
        <w:rPr>
          <w:lang w:eastAsia="en-CA"/>
        </w:rPr>
      </w:pPr>
      <w:r w:rsidRPr="001B2A6B">
        <w:rPr>
          <w:color w:val="156082" w:themeColor="accent1"/>
          <w:sz w:val="20"/>
          <w:szCs w:val="20"/>
        </w:rPr>
        <w:t>:</w:t>
      </w:r>
      <w:r w:rsidRPr="00BA6CE9">
        <w:t>:::::</w:t>
      </w:r>
      <w:r w:rsidRPr="00746CF2">
        <w:rPr>
          <w:shd w:val="clear" w:color="auto" w:fill="FFFFFF"/>
        </w:rPr>
        <w:fldChar w:fldCharType="end"/>
      </w:r>
    </w:p>
    <w:p w14:paraId="27E6F7FF" w14:textId="77777777" w:rsidR="008614A3" w:rsidRPr="00746CF2" w:rsidRDefault="008614A3" w:rsidP="008614A3">
      <w:pPr>
        <w:rPr>
          <w:shd w:val="clear" w:color="auto" w:fill="FFFFFF"/>
        </w:rPr>
      </w:pPr>
    </w:p>
    <w:p w14:paraId="62C4A9F2" w14:textId="77777777" w:rsidR="008614A3" w:rsidRPr="001B2A6B" w:rsidRDefault="008614A3" w:rsidP="008614A3">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::::::{tab-item} In-depth</w:t>
      </w:r>
    </w:p>
    <w:p w14:paraId="2DB882DE" w14:textId="77777777" w:rsidR="008614A3" w:rsidRPr="001B2A6B" w:rsidRDefault="008614A3" w:rsidP="008614A3">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text_advanced \h </w:instrText>
      </w:r>
      <w:r>
        <w:instrText xml:space="preserve"> \* MERGEFORMAT </w:instrText>
      </w:r>
      <w:r w:rsidRPr="00AC346A">
        <w:rPr>
          <w:shd w:val="clear" w:color="auto" w:fill="FFFFFF"/>
          <w:lang w:val="en-US"/>
        </w:rPr>
      </w:r>
      <w:r w:rsidRPr="00AC346A">
        <w:rPr>
          <w:color w:val="0B769F" w:themeColor="accent4" w:themeShade="BF"/>
          <w:lang w:val="en-US"/>
        </w:rPr>
        <w:fldChar w:fldCharType="separate"/>
      </w:r>
      <w:r w:rsidRPr="001B2A6B">
        <w:rPr>
          <w:color w:val="0B769F" w:themeColor="accent4" w:themeShade="BF"/>
          <w:lang w:val="en-US"/>
        </w:rPr>
        <w:t>:</w:t>
      </w:r>
      <w:r w:rsidRPr="001B2A6B">
        <w:t>::{note}</w:t>
      </w:r>
    </w:p>
    <w:p w14:paraId="1A8147A2" w14:textId="185E8948" w:rsidR="008614A3" w:rsidRDefault="008614A3" w:rsidP="008614A3">
      <w:r w:rsidRPr="001B2A6B">
        <w:t xml:space="preserve">**This content was </w:t>
      </w:r>
      <w:r>
        <w:t xml:space="preserve">adapted from**: The Density Handbook, </w:t>
      </w:r>
      <w:r w:rsidR="003735BA">
        <w:t>“</w:t>
      </w:r>
      <w:r>
        <w:t>[Using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w:t>
      </w:r>
      <w:r w:rsidR="003735BA">
        <w:t>”</w:t>
      </w:r>
      <w:r>
        <w:t xml:space="preserve"> (Clarke et al., 2024)</w:t>
      </w:r>
    </w:p>
    <w:p w14:paraId="6CA5C22E" w14:textId="77777777" w:rsidR="008614A3" w:rsidRPr="00746CF2" w:rsidRDefault="008614A3" w:rsidP="008614A3">
      <w:pPr>
        <w:rPr>
          <w:shd w:val="clear" w:color="auto" w:fill="FFFFFF"/>
        </w:rPr>
      </w:pPr>
      <w:r w:rsidRPr="001B2A6B">
        <w:t>:</w:t>
      </w:r>
      <w:r w:rsidRPr="001B2A6B">
        <w:rPr>
          <w:shd w:val="clear" w:color="auto" w:fill="FFFFFF"/>
          <w:lang w:val="en-US"/>
        </w:rPr>
        <w:t>:</w:t>
      </w:r>
      <w:r w:rsidRPr="001B2A6B">
        <w:t>:</w:t>
      </w:r>
    </w:p>
    <w:p w14:paraId="2E173E9F" w14:textId="77777777" w:rsidR="008614A3" w:rsidRDefault="008614A3" w:rsidP="008614A3"/>
    <w:p w14:paraId="4CCA206B" w14:textId="77777777" w:rsidR="008614A3" w:rsidRDefault="008614A3" w:rsidP="008614A3">
      <w:r>
        <w:t>text</w:t>
      </w:r>
      <w:r w:rsidRPr="00AC346A">
        <w:fldChar w:fldCharType="end"/>
      </w:r>
    </w:p>
    <w:p w14:paraId="014A8DBB" w14:textId="77777777" w:rsidR="008614A3" w:rsidRPr="00746CF2" w:rsidRDefault="008614A3" w:rsidP="008614A3">
      <w:pPr>
        <w:rPr>
          <w:shd w:val="clear" w:color="auto" w:fill="FFFFFF"/>
        </w:rPr>
      </w:pPr>
      <w:r w:rsidRPr="00C07189">
        <w:t>:::::</w:t>
      </w:r>
      <w:r w:rsidRPr="00746CF2">
        <w:rPr>
          <w:shd w:val="clear" w:color="auto" w:fill="FFFFFF"/>
        </w:rPr>
        <w:fldChar w:fldCharType="end"/>
      </w:r>
    </w:p>
    <w:p w14:paraId="242BDEC8" w14:textId="77777777" w:rsidR="008614A3" w:rsidRDefault="008614A3" w:rsidP="008614A3">
      <w:pPr>
        <w:rPr>
          <w:shd w:val="clear" w:color="auto" w:fill="FFFFFF"/>
        </w:rPr>
      </w:pPr>
    </w:p>
    <w:p w14:paraId="420E59B3" w14:textId="77777777" w:rsidR="008614A3" w:rsidRPr="00801685" w:rsidRDefault="008614A3" w:rsidP="008614A3">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801685">
        <w:rPr>
          <w:b/>
          <w:bCs/>
          <w:shd w:val="clear" w:color="auto" w:fill="FFFFFF"/>
          <w:lang w:val="en-US"/>
        </w:rPr>
        <w:t>:::::{grid} 3</w:t>
      </w:r>
    </w:p>
    <w:p w14:paraId="3B941277" w14:textId="77777777" w:rsidR="008614A3" w:rsidRPr="00C07189" w:rsidRDefault="008614A3" w:rsidP="008614A3">
      <w:r w:rsidRPr="00C07189">
        <w:t>:gutter: 1</w:t>
      </w:r>
    </w:p>
    <w:p w14:paraId="3A9526B6" w14:textId="77777777" w:rsidR="008614A3" w:rsidRPr="00C07189" w:rsidRDefault="008614A3" w:rsidP="008614A3">
      <w:r w:rsidRPr="00C07189">
        <w:t>:padding: 0</w:t>
      </w:r>
    </w:p>
    <w:p w14:paraId="06FAF8E6" w14:textId="77777777" w:rsidR="008614A3" w:rsidRPr="00C07189" w:rsidRDefault="008614A3" w:rsidP="008614A3">
      <w:r w:rsidRPr="00C07189">
        <w:t>:margin: 0</w:t>
      </w:r>
    </w:p>
    <w:p w14:paraId="652B4ECB" w14:textId="77777777" w:rsidR="008614A3" w:rsidRPr="00C07189" w:rsidRDefault="008614A3" w:rsidP="008614A3">
      <w:pPr>
        <w:rPr>
          <w:b/>
          <w:bCs/>
          <w:color w:val="0B769F" w:themeColor="accent4" w:themeShade="BF"/>
        </w:rPr>
      </w:pPr>
    </w:p>
    <w:p w14:paraId="497AA746" w14:textId="214D5217" w:rsidR="008614A3" w:rsidRPr="00BA6CE9" w:rsidRDefault="008614A3" w:rsidP="008614A3">
      <w:pPr>
        <w:pStyle w:val="Heading6"/>
      </w:pPr>
      <w:r w:rsidRPr="00BA6CE9">
        <w:t xml:space="preserve">::::{grid-item-card} {{ </w:t>
      </w:r>
      <w:r w:rsidR="00064B74">
        <w:t>rtxt_</w:t>
      </w:r>
      <w:r w:rsidRPr="00801685">
        <w:rPr>
          <w:highlight w:val="cyan"/>
        </w:rPr>
        <w:fldChar w:fldCharType="begin"/>
      </w:r>
      <w:r w:rsidRPr="00BA6CE9">
        <w:rPr>
          <w:highlight w:val="cyan"/>
        </w:rPr>
        <w:instrText xml:space="preserve"> REF figure1_ref_id \h  \* MERGEFORMAT </w:instrText>
      </w:r>
      <w:r w:rsidRPr="00801685">
        <w:rPr>
          <w:highlight w:val="cyan"/>
        </w:rPr>
      </w:r>
      <w:r w:rsidRPr="00801685">
        <w:rPr>
          <w:highlight w:val="cyan"/>
        </w:rPr>
        <w:fldChar w:fldCharType="separate"/>
      </w:r>
      <w:r w:rsidRPr="00801685">
        <w:rPr>
          <w:highlight w:val="cyan"/>
        </w:rPr>
        <w:t>leroy_2024</w:t>
      </w:r>
      <w:r w:rsidRPr="00801685">
        <w:fldChar w:fldCharType="end"/>
      </w:r>
      <w:r w:rsidRPr="00BA6CE9">
        <w:t xml:space="preserve"> }}</w:t>
      </w:r>
    </w:p>
    <w:p w14:paraId="017006FE" w14:textId="77777777" w:rsidR="008614A3" w:rsidRPr="00AC346A" w:rsidRDefault="008614A3" w:rsidP="008614A3">
      <w:r>
        <w:t>:::</w:t>
      </w:r>
      <w:r w:rsidRPr="00AC346A">
        <w:t>{figure} ../03_images/</w:t>
      </w:r>
      <w:r w:rsidRPr="00AC346A">
        <w:rPr>
          <w:rFonts w:eastAsia="Arial" w:cs="Arial"/>
          <w:color w:val="000000"/>
        </w:rPr>
        <w:t>03_image_files</w:t>
      </w:r>
      <w:r w:rsidRPr="00AC346A">
        <w:t>/</w:t>
      </w:r>
      <w:r w:rsidRPr="00801685">
        <w:rPr>
          <w:rFonts w:eastAsia="Arial" w:cs="Arial"/>
          <w:color w:val="000000"/>
          <w:highlight w:val="cyan"/>
        </w:rPr>
        <w:fldChar w:fldCharType="begin"/>
      </w:r>
      <w:r w:rsidRPr="00AC346A">
        <w:instrText xml:space="preserve"> REF figure1_filename \h </w:instrText>
      </w:r>
      <w:r w:rsidRPr="00801685">
        <w:instrText xml:space="preserve"> </w:instrText>
      </w:r>
      <w:r>
        <w:rPr>
          <w:rFonts w:eastAsia="Arial" w:cs="Arial"/>
          <w:color w:val="000000"/>
          <w:highlight w:val="cyan"/>
        </w:rPr>
        <w:instrText xml:space="preserve">\* MERGEFORMAT </w:instrText>
      </w:r>
      <w:r w:rsidRPr="00801685">
        <w:rPr>
          <w:rFonts w:eastAsia="Arial" w:cs="Arial"/>
          <w:color w:val="000000"/>
          <w:highlight w:val="cyan"/>
        </w:rPr>
      </w:r>
      <w:r w:rsidRPr="00801685">
        <w:rPr>
          <w:rFonts w:eastAsia="Arial" w:cs="Arial"/>
          <w:color w:val="000000"/>
          <w:highlight w:val="cyan"/>
        </w:rPr>
        <w:fldChar w:fldCharType="separate"/>
      </w:r>
      <w:r w:rsidRPr="00801685">
        <w:rPr>
          <w:highlight w:val="cyan"/>
        </w:rPr>
        <w:t>leroy_2024_Rarity</w:t>
      </w:r>
      <w:r w:rsidRPr="007A6CCE">
        <w:t>_cutoff-point.png</w:t>
      </w:r>
      <w:r w:rsidRPr="00801685">
        <w:fldChar w:fldCharType="end"/>
      </w:r>
    </w:p>
    <w:p w14:paraId="41C8FA97" w14:textId="77777777" w:rsidR="008614A3" w:rsidRDefault="008614A3" w:rsidP="008614A3">
      <w:r w:rsidRPr="000A4787">
        <w:t>:class: img_grid</w:t>
      </w:r>
    </w:p>
    <w:p w14:paraId="56425529" w14:textId="77777777" w:rsidR="008614A3" w:rsidRPr="00AC346A" w:rsidRDefault="008614A3" w:rsidP="008614A3">
      <w:r>
        <w:t>:::</w:t>
      </w:r>
    </w:p>
    <w:p w14:paraId="49C9F730" w14:textId="77777777" w:rsidR="008614A3" w:rsidRPr="005A6C9D" w:rsidRDefault="008614A3" w:rsidP="008614A3">
      <w:r w:rsidRPr="00AC346A">
        <w:rPr>
          <w:sz w:val="22"/>
        </w:rPr>
        <w:fldChar w:fldCharType="begin"/>
      </w:r>
      <w:r w:rsidRPr="00801685">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2"/>
        </w:rPr>
      </w:r>
      <w:r w:rsidRPr="00AC346A">
        <w:rPr>
          <w:sz w:val="20"/>
          <w:szCs w:val="20"/>
          <w:highlight w:val="cyan"/>
        </w:rPr>
        <w:fldChar w:fldCharType="separate"/>
      </w:r>
      <w:r w:rsidRPr="00801685">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641CB87D" w14:textId="77777777" w:rsidR="008614A3" w:rsidRDefault="008614A3" w:rsidP="008614A3">
      <w:r w:rsidRPr="00C07189">
        <w:t>::</w:t>
      </w:r>
      <w:r w:rsidRPr="00801685">
        <w:rPr>
          <w:rFonts w:eastAsia="Arial" w:cs="Arial"/>
          <w:color w:val="000000"/>
          <w:highlight w:val="cyan"/>
        </w:rPr>
        <w:t>:</w:t>
      </w:r>
      <w:r w:rsidRPr="00C07189">
        <w:t>:</w:t>
      </w:r>
    </w:p>
    <w:p w14:paraId="3CDE7B43" w14:textId="77777777" w:rsidR="008614A3" w:rsidRPr="00BA6CE9" w:rsidRDefault="008614A3" w:rsidP="008614A3"/>
    <w:p w14:paraId="3E2B89BD" w14:textId="426AE626" w:rsidR="008614A3" w:rsidRPr="00801685" w:rsidRDefault="008614A3" w:rsidP="008614A3">
      <w:pPr>
        <w:rPr>
          <w:highlight w:val="cyan"/>
        </w:rPr>
      </w:pPr>
      <w:r w:rsidRPr="00AC346A">
        <w:t>:::</w:t>
      </w:r>
      <w:r w:rsidRPr="00801685">
        <w:rPr>
          <w:sz w:val="20"/>
          <w:szCs w:val="20"/>
        </w:rPr>
        <w:t>:{grid-item-card} {{</w:t>
      </w:r>
      <w:r w:rsidRPr="00801685">
        <w:rPr>
          <w:sz w:val="20"/>
          <w:szCs w:val="20"/>
          <w:highlight w:val="cyan"/>
        </w:rPr>
        <w:t xml:space="preserve"> </w:t>
      </w:r>
      <w:r w:rsidR="00064B74">
        <w:rPr>
          <w:sz w:val="20"/>
          <w:szCs w:val="20"/>
          <w:highlight w:val="cyan"/>
        </w:rPr>
        <w:t>rtxt_</w:t>
      </w:r>
      <w:r w:rsidRPr="00AC346A">
        <w:rPr>
          <w:sz w:val="20"/>
          <w:szCs w:val="20"/>
          <w:highlight w:val="cyan"/>
        </w:rPr>
        <w:fldChar w:fldCharType="begin"/>
      </w:r>
      <w:r w:rsidRPr="00801685">
        <w:rPr>
          <w:sz w:val="20"/>
          <w:szCs w:val="20"/>
          <w:highlight w:val="cyan"/>
        </w:rPr>
        <w:instrText xml:space="preserve"> REF figure2</w:instrText>
      </w:r>
      <w:r w:rsidRPr="00801685">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801685">
        <w:rPr>
          <w:highlight w:val="cyan"/>
        </w:rPr>
        <w:t>leroy_2024</w:t>
      </w:r>
      <w:r w:rsidRPr="00AC346A">
        <w:rPr>
          <w:highlight w:val="cyan"/>
        </w:rPr>
        <w:fldChar w:fldCharType="end"/>
      </w:r>
      <w:r w:rsidRPr="00801685">
        <w:rPr>
          <w:highlight w:val="cyan"/>
        </w:rPr>
        <w:t xml:space="preserve"> }}</w:t>
      </w:r>
    </w:p>
    <w:p w14:paraId="274FEDAE" w14:textId="77777777" w:rsidR="008614A3" w:rsidRPr="00AC346A" w:rsidRDefault="008614A3" w:rsidP="008614A3">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801685">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405DF3C5" w14:textId="77777777" w:rsidR="008614A3" w:rsidRDefault="008614A3" w:rsidP="008614A3">
      <w:r w:rsidRPr="000A4787">
        <w:t>:class: img_grid</w:t>
      </w:r>
    </w:p>
    <w:p w14:paraId="6F5D91F3" w14:textId="77777777" w:rsidR="008614A3" w:rsidRPr="00AC346A" w:rsidRDefault="008614A3" w:rsidP="008614A3">
      <w:r>
        <w:t>:::</w:t>
      </w:r>
    </w:p>
    <w:p w14:paraId="73B4F8C2" w14:textId="77777777" w:rsidR="008614A3" w:rsidRPr="00AC346A" w:rsidRDefault="008614A3" w:rsidP="008614A3">
      <w:r w:rsidRPr="00AC346A">
        <w:fldChar w:fldCharType="begin"/>
      </w:r>
      <w:r w:rsidRPr="00AC346A">
        <w:instrText xml:space="preserve"> REF</w:instrText>
      </w:r>
      <w:r w:rsidRPr="00801685">
        <w:rPr>
          <w:sz w:val="20"/>
          <w:szCs w:val="20"/>
        </w:rPr>
        <w:instrText xml:space="preserve"> figure2_caption \h</w:instrText>
      </w:r>
      <w:r w:rsidRPr="00801685">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w:t>
      </w:r>
      <w:r>
        <w:t>L</w:t>
      </w:r>
      <w:r w:rsidRPr="007A6CCE">
        <w:t>eroy</w:t>
      </w:r>
      <w:r>
        <w:t xml:space="preserve"> (</w:t>
      </w:r>
      <w:r w:rsidRPr="007A6CCE">
        <w:t>2024</w:t>
      </w:r>
      <w:r>
        <w:t>)**</w:t>
      </w:r>
      <w:r w:rsidRPr="00CE1C8C">
        <w:rPr>
          <w:highlight w:val="cyan"/>
        </w:rPr>
        <w:t>Weight assignation curve adjusted to an arbitrary rarity cut-off.</w:t>
      </w:r>
      <w:r w:rsidRPr="00AC346A">
        <w:fldChar w:fldCharType="end"/>
      </w:r>
    </w:p>
    <w:p w14:paraId="00B81075" w14:textId="77777777" w:rsidR="008614A3" w:rsidRPr="00801685" w:rsidRDefault="008614A3" w:rsidP="008614A3">
      <w:pPr>
        <w:rPr>
          <w:highlight w:val="cyan"/>
        </w:rPr>
      </w:pPr>
      <w:r w:rsidRPr="00AC346A">
        <w:t>::::</w:t>
      </w:r>
    </w:p>
    <w:p w14:paraId="305C1439" w14:textId="77777777" w:rsidR="008614A3" w:rsidRPr="00801685" w:rsidRDefault="008614A3" w:rsidP="008614A3">
      <w:pPr>
        <w:rPr>
          <w:highlight w:val="cyan"/>
        </w:rPr>
      </w:pPr>
    </w:p>
    <w:p w14:paraId="57809FA1" w14:textId="5E4ED475" w:rsidR="008614A3" w:rsidRPr="00AC346A" w:rsidRDefault="008614A3" w:rsidP="008614A3">
      <w:r w:rsidRPr="00801685">
        <w:rPr>
          <w:highlight w:val="cyan"/>
        </w:rPr>
        <w:t xml:space="preserve">::::{grid-item-card} {{ </w:t>
      </w:r>
      <w:r w:rsidR="00064B74">
        <w:rPr>
          <w:highlight w:val="cyan"/>
        </w:rPr>
        <w:t>rtxt_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7C78CF6B" w14:textId="77777777" w:rsidR="008614A3" w:rsidRPr="00AC346A" w:rsidRDefault="008614A3" w:rsidP="008614A3">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801685">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41BA41FE" w14:textId="77777777" w:rsidR="008614A3" w:rsidRDefault="008614A3" w:rsidP="008614A3">
      <w:r w:rsidRPr="000A4787">
        <w:t>:</w:t>
      </w:r>
      <w:r w:rsidRPr="00801685">
        <w:rPr>
          <w:rFonts w:eastAsia="Arial" w:cs="Arial"/>
          <w:color w:val="000000"/>
          <w:highlight w:val="cyan"/>
        </w:rPr>
        <w:t>class</w:t>
      </w:r>
      <w:r w:rsidRPr="000A4787">
        <w:t>: img_grid</w:t>
      </w:r>
    </w:p>
    <w:p w14:paraId="21828C82" w14:textId="77777777" w:rsidR="008614A3" w:rsidRPr="00AC346A" w:rsidRDefault="008614A3" w:rsidP="008614A3">
      <w:r>
        <w:t>:::</w:t>
      </w:r>
    </w:p>
    <w:p w14:paraId="28552BE6" w14:textId="77777777" w:rsidR="008614A3" w:rsidRPr="00AC346A" w:rsidRDefault="008614A3" w:rsidP="008614A3">
      <w:r>
        <w:fldChar w:fldCharType="begin"/>
      </w:r>
      <w:r>
        <w:instrText xml:space="preserve"> REF figure3_caption \h </w:instrText>
      </w:r>
      <w:r>
        <w:fldChar w:fldCharType="separate"/>
      </w:r>
      <w:r w:rsidRPr="00F87B63">
        <w:rPr>
          <w:highlight w:val="cyan"/>
        </w:rPr>
        <w:t>figure4_caption</w:t>
      </w:r>
      <w:r>
        <w:fldChar w:fldCharType="end"/>
      </w:r>
    </w:p>
    <w:p w14:paraId="6681D3C5" w14:textId="77777777" w:rsidR="008614A3" w:rsidRPr="00BA6CE9" w:rsidRDefault="008614A3" w:rsidP="008614A3">
      <w:r w:rsidRPr="00801685">
        <w:rPr>
          <w:sz w:val="20"/>
          <w:szCs w:val="20"/>
          <w:highlight w:val="cyan"/>
        </w:rPr>
        <w:t>:</w:t>
      </w:r>
      <w:r w:rsidRPr="00AC346A">
        <w:t>:::</w:t>
      </w:r>
    </w:p>
    <w:p w14:paraId="1DA615C5" w14:textId="77777777" w:rsidR="008614A3" w:rsidRDefault="008614A3" w:rsidP="008614A3">
      <w:pPr>
        <w:rPr>
          <w:shd w:val="clear" w:color="auto" w:fill="FFFFFF"/>
        </w:rPr>
      </w:pPr>
      <w:r w:rsidRPr="00801685">
        <w:rPr>
          <w:sz w:val="20"/>
          <w:szCs w:val="20"/>
        </w:rPr>
        <w:t>:::::</w:t>
      </w:r>
      <w:r w:rsidRPr="00746CF2">
        <w:rPr>
          <w:shd w:val="clear" w:color="auto" w:fill="FFFFFF"/>
        </w:rPr>
        <w:fldChar w:fldCharType="end"/>
      </w:r>
    </w:p>
    <w:p w14:paraId="079DDAF2" w14:textId="77777777" w:rsidR="008614A3" w:rsidRPr="00746CF2" w:rsidRDefault="008614A3" w:rsidP="008614A3">
      <w:pPr>
        <w:rPr>
          <w:shd w:val="clear" w:color="auto" w:fill="FFFFFF"/>
        </w:rPr>
      </w:pPr>
    </w:p>
    <w:p w14:paraId="4DE5281E" w14:textId="77777777" w:rsidR="008614A3" w:rsidRPr="001B2A6B" w:rsidRDefault="008614A3" w:rsidP="008614A3">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:::::{grid} 3</w:t>
      </w:r>
    </w:p>
    <w:p w14:paraId="6B40D532" w14:textId="77777777" w:rsidR="008614A3" w:rsidRPr="00C07189" w:rsidRDefault="008614A3" w:rsidP="008614A3">
      <w:r w:rsidRPr="001B2A6B">
        <w:rPr>
          <w:shd w:val="clear" w:color="auto" w:fill="FFFFFF"/>
          <w:lang w:val="en-US"/>
        </w:rPr>
        <w:t xml:space="preserve">:gutter: </w:t>
      </w:r>
      <w:r w:rsidRPr="00C07189">
        <w:t>1</w:t>
      </w:r>
    </w:p>
    <w:p w14:paraId="313FD840" w14:textId="77777777" w:rsidR="008614A3" w:rsidRPr="00C07189" w:rsidRDefault="008614A3" w:rsidP="008614A3">
      <w:r w:rsidRPr="00C07189">
        <w:t>:padding: 0</w:t>
      </w:r>
    </w:p>
    <w:p w14:paraId="7957D71A" w14:textId="77777777" w:rsidR="008614A3" w:rsidRPr="00C07189" w:rsidRDefault="008614A3" w:rsidP="008614A3">
      <w:r w:rsidRPr="00C07189">
        <w:t>:margin: 0</w:t>
      </w:r>
    </w:p>
    <w:p w14:paraId="39E40811" w14:textId="77777777" w:rsidR="008614A3" w:rsidRPr="001B2A6B" w:rsidRDefault="008614A3" w:rsidP="008614A3">
      <w:pPr>
        <w:rPr>
          <w:color w:val="0B769F" w:themeColor="accent4" w:themeShade="BF"/>
        </w:rPr>
      </w:pPr>
    </w:p>
    <w:p w14:paraId="7C164552" w14:textId="617716E2" w:rsidR="008614A3" w:rsidRPr="00BA6CE9" w:rsidRDefault="008614A3" w:rsidP="008614A3">
      <w:r w:rsidRPr="00BA6CE9">
        <w:t xml:space="preserve">::::{grid-item-card} {{ </w:t>
      </w:r>
      <w:r w:rsidR="00064B74">
        <w:t>rtxt_</w:t>
      </w:r>
      <w:r w:rsidRPr="001B2A6B">
        <w:fldChar w:fldCharType="begin"/>
      </w:r>
      <w:r w:rsidRPr="001B2A6B">
        <w:instrText xml:space="preserve"> REF figure1_ref_id \h  \* MERGEFORMAT </w:instrText>
      </w:r>
      <w:r w:rsidRPr="001B2A6B">
        <w:rPr>
          <w:lang w:val="en-US"/>
        </w:rPr>
        <w:fldChar w:fldCharType="separate"/>
      </w:r>
      <w:r w:rsidRPr="001B2A6B">
        <w:rPr>
          <w:lang w:val="en-US"/>
        </w:rPr>
        <w:t>figure1_ref_id</w:t>
      </w:r>
      <w:r w:rsidRPr="001B2A6B">
        <w:fldChar w:fldCharType="end"/>
      </w:r>
      <w:r w:rsidRPr="00BA6CE9">
        <w:t xml:space="preserve"> }}</w:t>
      </w:r>
    </w:p>
    <w:p w14:paraId="7D6E5020" w14:textId="77777777" w:rsidR="008614A3" w:rsidRPr="00AC346A" w:rsidRDefault="008614A3" w:rsidP="008614A3">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figure1_filename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figure1_filename.png</w:t>
      </w:r>
      <w:r w:rsidRPr="001B2A6B">
        <w:rPr>
          <w:rFonts w:eastAsia="Arial" w:cs="Arial"/>
          <w:color w:val="000000"/>
        </w:rPr>
        <w:fldChar w:fldCharType="end"/>
      </w:r>
    </w:p>
    <w:p w14:paraId="0C04C6DA" w14:textId="77777777" w:rsidR="008614A3" w:rsidRDefault="008614A3" w:rsidP="008614A3">
      <w:r w:rsidRPr="000A4787">
        <w:t>:class: img_grid</w:t>
      </w:r>
    </w:p>
    <w:p w14:paraId="2E4D49FA" w14:textId="77777777" w:rsidR="008614A3" w:rsidRPr="00AC346A" w:rsidRDefault="008614A3" w:rsidP="008614A3">
      <w:r>
        <w:t>:::</w:t>
      </w:r>
    </w:p>
    <w:p w14:paraId="661BB8CF" w14:textId="77777777" w:rsidR="008614A3" w:rsidRPr="001B2A6B" w:rsidRDefault="008614A3" w:rsidP="008614A3">
      <w:pPr>
        <w:rPr>
          <w:rFonts w:eastAsia="Arial" w:cs="Arial"/>
          <w:color w:val="000000"/>
        </w:rPr>
      </w:pPr>
      <w:r w:rsidRPr="001B2A6B">
        <w:fldChar w:fldCharType="begin"/>
      </w:r>
      <w:r w:rsidRPr="001B2A6B">
        <w:instrText xml:space="preserve"> </w:instrText>
      </w:r>
      <w:r w:rsidRPr="001B2A6B">
        <w:rPr>
          <w:rFonts w:eastAsia="Arial" w:cs="Arial"/>
          <w:color w:val="000000"/>
        </w:rPr>
        <w:instrText>REF figure1_caption</w:instrText>
      </w:r>
      <w:r w:rsidRPr="001B2A6B">
        <w:instrText xml:space="preserve"> </w:instrText>
      </w:r>
      <w:r w:rsidRPr="001B2A6B">
        <w:rPr>
          <w:rFonts w:eastAsia="Arial" w:cs="Arial"/>
          <w:color w:val="000000"/>
        </w:rPr>
        <w:instrText>\</w:instrText>
      </w:r>
      <w:r w:rsidRPr="001B2A6B">
        <w:instrText xml:space="preserve">h  \* MERGEFORMAT </w:instrText>
      </w:r>
      <w:r w:rsidRPr="001B2A6B">
        <w:fldChar w:fldCharType="separate"/>
      </w:r>
      <w:r w:rsidRPr="001B2A6B">
        <w:t>figure1</w:t>
      </w:r>
      <w:r w:rsidRPr="001B2A6B">
        <w:rPr>
          <w:rFonts w:eastAsia="Arial" w:cs="Arial"/>
          <w:color w:val="000000"/>
        </w:rPr>
        <w:t>_caption</w:t>
      </w:r>
      <w:r w:rsidRPr="001B2A6B">
        <w:rPr>
          <w:rFonts w:eastAsia="Arial" w:cs="Arial"/>
          <w:color w:val="000000"/>
        </w:rPr>
        <w:fldChar w:fldCharType="end"/>
      </w:r>
    </w:p>
    <w:p w14:paraId="508DD7DB" w14:textId="77777777" w:rsidR="008614A3" w:rsidRDefault="008614A3" w:rsidP="008614A3">
      <w:r w:rsidRPr="001B2A6B">
        <w:rPr>
          <w:rFonts w:eastAsia="Arial" w:cs="Arial"/>
          <w:color w:val="000000"/>
        </w:rPr>
        <w:t>:::</w:t>
      </w:r>
      <w:r w:rsidRPr="00C07189">
        <w:t>:</w:t>
      </w:r>
    </w:p>
    <w:p w14:paraId="6C9ED3A8" w14:textId="77777777" w:rsidR="008614A3" w:rsidRPr="00BA6CE9" w:rsidRDefault="008614A3" w:rsidP="008614A3"/>
    <w:p w14:paraId="242AD1D6" w14:textId="46176FF7" w:rsidR="008614A3" w:rsidRDefault="008614A3" w:rsidP="008614A3">
      <w:r w:rsidRPr="00AC346A">
        <w:t>::::</w:t>
      </w:r>
      <w:r w:rsidRPr="001B2A6B">
        <w:rPr>
          <w:rFonts w:eastAsia="Arial" w:cs="Arial"/>
          <w:color w:val="000000"/>
        </w:rPr>
        <w:t>{</w:t>
      </w:r>
      <w:r w:rsidRPr="00AC346A">
        <w:t>grid-item-card}</w:t>
      </w:r>
      <w:r>
        <w:t xml:space="preserve"> {{ </w:t>
      </w:r>
      <w:r w:rsidR="00064B74">
        <w:t>rtxt_</w:t>
      </w:r>
      <w:r w:rsidRPr="001B2A6B">
        <w:fldChar w:fldCharType="begin"/>
      </w:r>
      <w:r w:rsidRPr="001B2A6B">
        <w:instrText xml:space="preserve"> REF figure2_ref_id \h  \* MERGEFORMAT </w:instrText>
      </w:r>
      <w:r w:rsidRPr="001B2A6B">
        <w:fldChar w:fldCharType="separate"/>
      </w:r>
      <w:r w:rsidRPr="001B2A6B">
        <w:t>figure2_ref_id</w:t>
      </w:r>
      <w:r w:rsidRPr="001B2A6B">
        <w:fldChar w:fldCharType="end"/>
      </w:r>
      <w:r>
        <w:t xml:space="preserve"> }}</w:t>
      </w:r>
    </w:p>
    <w:p w14:paraId="19C0D7AF" w14:textId="77777777" w:rsidR="008614A3" w:rsidRPr="00AC346A" w:rsidRDefault="008614A3" w:rsidP="008614A3">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figure2_filename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figure2_filename.png</w:t>
      </w:r>
      <w:r w:rsidRPr="001B2A6B">
        <w:rPr>
          <w:rFonts w:eastAsia="Arial" w:cs="Arial"/>
          <w:color w:val="000000"/>
        </w:rPr>
        <w:fldChar w:fldCharType="end"/>
      </w:r>
      <w:r w:rsidRPr="00AC346A">
        <w:t xml:space="preserve"> </w:t>
      </w:r>
    </w:p>
    <w:p w14:paraId="161F1F5B" w14:textId="77777777" w:rsidR="008614A3" w:rsidRDefault="008614A3" w:rsidP="008614A3">
      <w:r w:rsidRPr="000A4787">
        <w:t>:class: img_grid</w:t>
      </w:r>
    </w:p>
    <w:p w14:paraId="4302A42D" w14:textId="77777777" w:rsidR="008614A3" w:rsidRPr="001B2A6B" w:rsidRDefault="008614A3" w:rsidP="008614A3">
      <w:pPr>
        <w:rPr>
          <w:rFonts w:eastAsia="Arial" w:cs="Arial"/>
          <w:color w:val="000000"/>
        </w:rPr>
      </w:pPr>
      <w:r>
        <w:t>::</w:t>
      </w:r>
      <w:r w:rsidRPr="001B2A6B">
        <w:rPr>
          <w:rFonts w:eastAsia="Arial" w:cs="Arial"/>
          <w:color w:val="000000"/>
        </w:rPr>
        <w:t>:</w:t>
      </w:r>
    </w:p>
    <w:p w14:paraId="57611C13" w14:textId="77777777" w:rsidR="008614A3" w:rsidRPr="00AC346A" w:rsidRDefault="008614A3" w:rsidP="008614A3">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figure2</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figure2_caption</w:t>
      </w:r>
      <w:r w:rsidRPr="00AC346A">
        <w:fldChar w:fldCharType="end"/>
      </w:r>
    </w:p>
    <w:p w14:paraId="437EFAEA" w14:textId="77777777" w:rsidR="008614A3" w:rsidRDefault="008614A3" w:rsidP="008614A3">
      <w:r w:rsidRPr="00AC346A">
        <w:t>::::</w:t>
      </w:r>
    </w:p>
    <w:p w14:paraId="796CC011" w14:textId="77777777" w:rsidR="008614A3" w:rsidRPr="00BA6CE9" w:rsidRDefault="008614A3" w:rsidP="008614A3"/>
    <w:p w14:paraId="5C113CF1" w14:textId="0819B1B7" w:rsidR="008614A3" w:rsidRPr="00AC346A" w:rsidRDefault="008614A3" w:rsidP="008614A3">
      <w:r w:rsidRPr="00AC346A">
        <w:t>::::{grid-item-card}</w:t>
      </w:r>
      <w:r>
        <w:t xml:space="preserve"> {{ </w:t>
      </w:r>
      <w:r w:rsidR="00064B74">
        <w:t>rtxt_</w:t>
      </w:r>
      <w:r w:rsidRPr="001B2A6B">
        <w:fldChar w:fldCharType="begin"/>
      </w:r>
      <w:r w:rsidRPr="001B2A6B">
        <w:instrText xml:space="preserve"> REF figure3_ref_id \h  \* MERGEFORMAT </w:instrText>
      </w:r>
      <w:r w:rsidRPr="001B2A6B">
        <w:fldChar w:fldCharType="separate"/>
      </w:r>
      <w:r w:rsidRPr="001B2A6B">
        <w:t>figure3_ref_id</w:t>
      </w:r>
      <w:r w:rsidRPr="001B2A6B">
        <w:fldChar w:fldCharType="end"/>
      </w:r>
      <w:r>
        <w:t xml:space="preserve"> }}</w:t>
      </w:r>
    </w:p>
    <w:p w14:paraId="1C5BD1A1" w14:textId="77777777" w:rsidR="008614A3" w:rsidRPr="00AC346A" w:rsidRDefault="008614A3" w:rsidP="008614A3">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1B2A6B">
        <w:t>figure3_filename.png</w:t>
      </w:r>
      <w:r w:rsidRPr="00AC346A">
        <w:fldChar w:fldCharType="end"/>
      </w:r>
      <w:r w:rsidRPr="00AC346A">
        <w:t xml:space="preserve"> </w:t>
      </w:r>
    </w:p>
    <w:p w14:paraId="0985CC6F" w14:textId="77777777" w:rsidR="008614A3" w:rsidRDefault="008614A3" w:rsidP="008614A3">
      <w:r w:rsidRPr="000A4787">
        <w:t>:class: img_grid</w:t>
      </w:r>
    </w:p>
    <w:p w14:paraId="6D00619D" w14:textId="77777777" w:rsidR="008614A3" w:rsidRPr="00AC346A" w:rsidRDefault="008614A3" w:rsidP="008614A3">
      <w:r>
        <w:t>:::</w:t>
      </w:r>
    </w:p>
    <w:p w14:paraId="42ADB314" w14:textId="77777777" w:rsidR="008614A3" w:rsidRPr="00AC346A" w:rsidRDefault="008614A3" w:rsidP="008614A3">
      <w:r>
        <w:fldChar w:fldCharType="begin"/>
      </w:r>
      <w:r>
        <w:instrText xml:space="preserve"> REF figure3_caption \h </w:instrText>
      </w:r>
      <w:r>
        <w:fldChar w:fldCharType="separate"/>
      </w:r>
      <w:r w:rsidRPr="00F87B63">
        <w:rPr>
          <w:highlight w:val="cyan"/>
        </w:rPr>
        <w:t>figure</w:t>
      </w:r>
      <w:r>
        <w:rPr>
          <w:highlight w:val="cyan"/>
        </w:rPr>
        <w:t>3</w:t>
      </w:r>
      <w:r w:rsidRPr="00F87B63">
        <w:rPr>
          <w:highlight w:val="cyan"/>
        </w:rPr>
        <w:t>_caption</w:t>
      </w:r>
      <w:r>
        <w:fldChar w:fldCharType="end"/>
      </w:r>
    </w:p>
    <w:p w14:paraId="1CBBE79A" w14:textId="77777777" w:rsidR="008614A3" w:rsidRPr="00BA6CE9" w:rsidRDefault="008614A3" w:rsidP="008614A3">
      <w:r w:rsidRPr="00AC346A">
        <w:t>::::</w:t>
      </w:r>
    </w:p>
    <w:p w14:paraId="6FB0B08C" w14:textId="77777777" w:rsidR="008614A3" w:rsidRPr="00746CF2" w:rsidRDefault="008614A3" w:rsidP="008614A3">
      <w:pPr>
        <w:rPr>
          <w:shd w:val="clear" w:color="auto" w:fill="FFFFFF"/>
        </w:rPr>
      </w:pPr>
      <w:r w:rsidRPr="00AC346A">
        <w:t>:::::</w:t>
      </w:r>
      <w:r w:rsidRPr="00746CF2">
        <w:rPr>
          <w:shd w:val="clear" w:color="auto" w:fill="FFFFFF"/>
        </w:rPr>
        <w:fldChar w:fldCharType="end"/>
      </w:r>
    </w:p>
    <w:p w14:paraId="6871CE23" w14:textId="77777777" w:rsidR="008614A3" w:rsidRPr="00746CF2" w:rsidRDefault="008614A3" w:rsidP="008614A3">
      <w:pPr>
        <w:rPr>
          <w:shd w:val="clear" w:color="auto" w:fill="FFFFFF"/>
        </w:rPr>
      </w:pPr>
    </w:p>
    <w:p w14:paraId="70FE087A" w14:textId="77777777" w:rsidR="008614A3" w:rsidRPr="001B2A6B" w:rsidRDefault="008614A3" w:rsidP="008614A3">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:::::{grid} 3</w:t>
      </w:r>
    </w:p>
    <w:p w14:paraId="5C982282" w14:textId="77777777" w:rsidR="008614A3" w:rsidRDefault="008614A3" w:rsidP="008614A3">
      <w:r w:rsidRPr="001B2A6B">
        <w:rPr>
          <w:shd w:val="clear" w:color="auto" w:fill="FFFFFF"/>
          <w:lang w:val="en-US"/>
        </w:rPr>
        <w:t xml:space="preserve">:gutter: </w:t>
      </w:r>
      <w:r>
        <w:t>1</w:t>
      </w:r>
    </w:p>
    <w:p w14:paraId="5370CE89" w14:textId="77777777" w:rsidR="008614A3" w:rsidRDefault="008614A3" w:rsidP="008614A3">
      <w:r>
        <w:t>:padding: 0</w:t>
      </w:r>
    </w:p>
    <w:p w14:paraId="29B03A88" w14:textId="77777777" w:rsidR="008614A3" w:rsidRDefault="008614A3" w:rsidP="008614A3">
      <w:r>
        <w:t>:margin: 0</w:t>
      </w:r>
    </w:p>
    <w:p w14:paraId="68C2484C" w14:textId="77777777" w:rsidR="008614A3" w:rsidRPr="002A3804" w:rsidRDefault="008614A3" w:rsidP="008614A3"/>
    <w:p w14:paraId="005C8419" w14:textId="52CCE6EE" w:rsidR="008614A3" w:rsidRPr="00AC346A" w:rsidRDefault="008614A3" w:rsidP="008614A3">
      <w:r w:rsidRPr="00AC346A">
        <w:t>::::{grid-item-card}</w:t>
      </w:r>
      <w:r>
        <w:t xml:space="preserve"> {{ </w:t>
      </w:r>
      <w:r w:rsidR="00064B74">
        <w:t>rtxt_</w:t>
      </w:r>
      <w:r w:rsidRPr="001B2A6B">
        <w:fldChar w:fldCharType="begin"/>
      </w:r>
      <w:r w:rsidRPr="001B2A6B">
        <w:instrText xml:space="preserve"> REF figure4_ref_id \h  \* MERGEFORMAT </w:instrText>
      </w:r>
      <w:r w:rsidRPr="001B2A6B">
        <w:rPr>
          <w:lang w:val="en-US"/>
        </w:rPr>
        <w:fldChar w:fldCharType="separate"/>
      </w:r>
      <w:r w:rsidRPr="001B2A6B">
        <w:rPr>
          <w:lang w:val="en-US"/>
        </w:rPr>
        <w:t>figure4_ref_id</w:t>
      </w:r>
      <w:r w:rsidRPr="001B2A6B">
        <w:fldChar w:fldCharType="end"/>
      </w:r>
      <w:r>
        <w:t xml:space="preserve"> }}</w:t>
      </w:r>
    </w:p>
    <w:p w14:paraId="7844698D" w14:textId="77777777" w:rsidR="008614A3" w:rsidRPr="00AC346A" w:rsidRDefault="008614A3" w:rsidP="008614A3">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figure4_filename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figure4_filename.png</w:t>
      </w:r>
      <w:r w:rsidRPr="001B2A6B">
        <w:rPr>
          <w:rFonts w:eastAsia="Arial" w:cs="Arial"/>
          <w:color w:val="000000"/>
        </w:rPr>
        <w:fldChar w:fldCharType="end"/>
      </w:r>
      <w:r w:rsidRPr="00AC346A">
        <w:t xml:space="preserve"> </w:t>
      </w:r>
    </w:p>
    <w:p w14:paraId="73924872" w14:textId="77777777" w:rsidR="008614A3" w:rsidRDefault="008614A3" w:rsidP="008614A3">
      <w:r w:rsidRPr="000A4787">
        <w:t>:class: img_grid</w:t>
      </w:r>
    </w:p>
    <w:p w14:paraId="4DF2402A" w14:textId="77777777" w:rsidR="008614A3" w:rsidRDefault="008614A3" w:rsidP="008614A3">
      <w:r>
        <w:t>:::</w:t>
      </w:r>
    </w:p>
    <w:p w14:paraId="619463BF" w14:textId="77777777" w:rsidR="008614A3" w:rsidRPr="001B2A6B" w:rsidRDefault="008614A3" w:rsidP="008614A3">
      <w:pPr>
        <w:rPr>
          <w:rFonts w:eastAsia="Arial" w:cs="Arial"/>
          <w:color w:val="000000"/>
        </w:rPr>
      </w:pPr>
      <w:r w:rsidRPr="001B2A6B">
        <w:fldChar w:fldCharType="begin"/>
      </w:r>
      <w:r w:rsidRPr="00AC346A">
        <w:instrText xml:space="preserve"> </w:instrText>
      </w:r>
      <w:r w:rsidRPr="001B2A6B">
        <w:rPr>
          <w:rFonts w:eastAsia="Arial" w:cs="Arial"/>
          <w:color w:val="000000"/>
        </w:rPr>
        <w:instrText>REF figure4_caption</w:instrText>
      </w:r>
      <w:r w:rsidRPr="00AC346A">
        <w:instrText xml:space="preserve"> </w:instrText>
      </w:r>
      <w:r w:rsidRPr="001B2A6B">
        <w:rPr>
          <w:rFonts w:eastAsia="Arial" w:cs="Arial"/>
          <w:color w:val="000000"/>
        </w:rPr>
        <w:instrText>\</w:instrText>
      </w:r>
      <w:r w:rsidRPr="00AC346A">
        <w:instrText xml:space="preserve">h </w:instrText>
      </w:r>
      <w:r>
        <w:instrText xml:space="preserve"> \* MERGEFORMAT </w:instrText>
      </w:r>
      <w:r w:rsidRPr="001B2A6B">
        <w:fldChar w:fldCharType="separate"/>
      </w:r>
      <w:r w:rsidRPr="001B2A6B">
        <w:t>figure4</w:t>
      </w:r>
      <w:r w:rsidRPr="001B2A6B">
        <w:rPr>
          <w:rFonts w:eastAsia="Arial" w:cs="Arial"/>
          <w:color w:val="000000"/>
        </w:rPr>
        <w:t>_caption</w:t>
      </w:r>
      <w:r w:rsidRPr="001B2A6B">
        <w:rPr>
          <w:rFonts w:eastAsia="Arial" w:cs="Arial"/>
          <w:color w:val="000000"/>
        </w:rPr>
        <w:fldChar w:fldCharType="end"/>
      </w:r>
    </w:p>
    <w:p w14:paraId="14C38416" w14:textId="77777777" w:rsidR="008614A3" w:rsidRDefault="008614A3" w:rsidP="008614A3">
      <w:r w:rsidRPr="001B2A6B">
        <w:rPr>
          <w:rFonts w:eastAsia="Arial" w:cs="Arial"/>
          <w:color w:val="000000"/>
        </w:rPr>
        <w:t>:::</w:t>
      </w:r>
      <w:r w:rsidRPr="00AC346A">
        <w:t>:</w:t>
      </w:r>
    </w:p>
    <w:p w14:paraId="2BAEF079" w14:textId="77777777" w:rsidR="008614A3" w:rsidRPr="00BA6CE9" w:rsidRDefault="008614A3" w:rsidP="008614A3"/>
    <w:p w14:paraId="714C1970" w14:textId="139CD306" w:rsidR="008614A3" w:rsidRPr="00AC346A" w:rsidRDefault="008614A3" w:rsidP="008614A3">
      <w:r w:rsidRPr="00AC346A">
        <w:t>::::{grid-item-card}</w:t>
      </w:r>
      <w:r>
        <w:t xml:space="preserve"> {{</w:t>
      </w:r>
      <w:r w:rsidRPr="001B2A6B">
        <w:rPr>
          <w:rFonts w:eastAsia="Arial" w:cs="Arial"/>
          <w:color w:val="000000"/>
        </w:rPr>
        <w:t xml:space="preserve"> </w:t>
      </w:r>
      <w:r w:rsidR="00064B74">
        <w:t>rtxt_</w:t>
      </w:r>
      <w:r w:rsidRPr="001B2A6B">
        <w:fldChar w:fldCharType="begin"/>
      </w:r>
      <w:r w:rsidRPr="001B2A6B">
        <w:instrText xml:space="preserve"> REF figure5_ref_id \h  \* MERGEFORMAT </w:instrText>
      </w:r>
      <w:r w:rsidRPr="001B2A6B">
        <w:fldChar w:fldCharType="separate"/>
      </w:r>
      <w:r w:rsidRPr="001B2A6B">
        <w:t>figure5_ref_id</w:t>
      </w:r>
      <w:r w:rsidRPr="001B2A6B">
        <w:fldChar w:fldCharType="end"/>
      </w:r>
      <w:r>
        <w:t xml:space="preserve"> }}</w:t>
      </w:r>
    </w:p>
    <w:p w14:paraId="0F78C278" w14:textId="77777777" w:rsidR="008614A3" w:rsidRPr="00AC346A" w:rsidRDefault="008614A3" w:rsidP="008614A3">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figure5_filename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figure5_filename.png</w:t>
      </w:r>
      <w:r w:rsidRPr="001B2A6B">
        <w:rPr>
          <w:rFonts w:eastAsia="Arial" w:cs="Arial"/>
          <w:color w:val="000000"/>
        </w:rPr>
        <w:fldChar w:fldCharType="end"/>
      </w:r>
      <w:r w:rsidRPr="00AC346A">
        <w:t xml:space="preserve"> </w:t>
      </w:r>
    </w:p>
    <w:p w14:paraId="26C934E9" w14:textId="77777777" w:rsidR="008614A3" w:rsidRDefault="008614A3" w:rsidP="008614A3">
      <w:r w:rsidRPr="000A4787">
        <w:t>:class: img_grid</w:t>
      </w:r>
    </w:p>
    <w:p w14:paraId="0FFF94C8" w14:textId="77777777" w:rsidR="008614A3" w:rsidRPr="001B2A6B" w:rsidRDefault="008614A3" w:rsidP="008614A3">
      <w:pPr>
        <w:rPr>
          <w:rFonts w:eastAsia="Arial" w:cs="Arial"/>
          <w:color w:val="000000"/>
        </w:rPr>
      </w:pPr>
      <w:r>
        <w:t>::</w:t>
      </w:r>
      <w:r w:rsidRPr="001B2A6B">
        <w:rPr>
          <w:rFonts w:eastAsia="Arial" w:cs="Arial"/>
          <w:color w:val="000000"/>
        </w:rPr>
        <w:t>:</w:t>
      </w:r>
    </w:p>
    <w:p w14:paraId="5AFB70BB" w14:textId="77777777" w:rsidR="008614A3" w:rsidRPr="00AC346A" w:rsidRDefault="008614A3" w:rsidP="008614A3">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figure5</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figure5_caption</w:t>
      </w:r>
      <w:r w:rsidRPr="00AC346A">
        <w:fldChar w:fldCharType="end"/>
      </w:r>
    </w:p>
    <w:p w14:paraId="7B2098FC" w14:textId="77777777" w:rsidR="008614A3" w:rsidRDefault="008614A3" w:rsidP="008614A3">
      <w:r w:rsidRPr="00AC346A">
        <w:t>::::</w:t>
      </w:r>
    </w:p>
    <w:p w14:paraId="2C9A00B2" w14:textId="77777777" w:rsidR="008614A3" w:rsidRPr="00BA6CE9" w:rsidRDefault="008614A3" w:rsidP="008614A3"/>
    <w:p w14:paraId="2B197DF6" w14:textId="11B1DC4E" w:rsidR="008614A3" w:rsidRPr="00AC346A" w:rsidRDefault="008614A3" w:rsidP="008614A3">
      <w:r w:rsidRPr="00AC346A">
        <w:t>::::{grid-item-card}</w:t>
      </w:r>
      <w:r>
        <w:t xml:space="preserve"> {{ </w:t>
      </w:r>
      <w:r w:rsidR="00064B74">
        <w:t>rtxt_</w:t>
      </w:r>
      <w:r w:rsidRPr="001B2A6B">
        <w:fldChar w:fldCharType="begin"/>
      </w:r>
      <w:r w:rsidRPr="001B2A6B">
        <w:instrText xml:space="preserve"> REF figure6_ref_id \</w:instrText>
      </w:r>
      <w:r w:rsidRPr="001B2A6B">
        <w:rPr>
          <w:rFonts w:eastAsia="Arial" w:cs="Arial"/>
          <w:color w:val="000000"/>
        </w:rPr>
        <w:instrText xml:space="preserve">h  </w:instrText>
      </w:r>
      <w:r w:rsidRPr="001B2A6B">
        <w:instrText xml:space="preserve">\* MERGEFORMAT </w:instrText>
      </w:r>
      <w:r w:rsidRPr="001B2A6B">
        <w:fldChar w:fldCharType="separate"/>
      </w:r>
      <w:r w:rsidRPr="001B2A6B">
        <w:t>figure6_ref_id</w:t>
      </w:r>
      <w:r w:rsidRPr="001B2A6B">
        <w:fldChar w:fldCharType="end"/>
      </w:r>
      <w:r>
        <w:t xml:space="preserve"> }}</w:t>
      </w:r>
    </w:p>
    <w:p w14:paraId="0C022348" w14:textId="77777777" w:rsidR="008614A3" w:rsidRPr="00AC346A" w:rsidRDefault="008614A3" w:rsidP="008614A3">
      <w:r w:rsidRPr="001B2A6B">
        <w:rPr>
          <w:rFonts w:eastAsia="Arial" w:cs="Arial"/>
          <w:color w:val="000000"/>
        </w:rP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1B2A6B">
        <w:t>figure6_filename.png</w:t>
      </w:r>
      <w:r w:rsidRPr="00AC346A">
        <w:fldChar w:fldCharType="end"/>
      </w:r>
    </w:p>
    <w:p w14:paraId="49103DA0" w14:textId="77777777" w:rsidR="008614A3" w:rsidRDefault="008614A3" w:rsidP="008614A3">
      <w:r w:rsidRPr="000A4787">
        <w:t>:class: img_grid</w:t>
      </w:r>
    </w:p>
    <w:p w14:paraId="0F18ED02" w14:textId="77777777" w:rsidR="008614A3" w:rsidRPr="00AC346A" w:rsidRDefault="008614A3" w:rsidP="008614A3">
      <w:r>
        <w:t>:::</w:t>
      </w:r>
    </w:p>
    <w:p w14:paraId="4A491CF3" w14:textId="77777777" w:rsidR="008614A3" w:rsidRPr="00AC346A" w:rsidRDefault="008614A3" w:rsidP="008614A3">
      <w:r w:rsidRPr="00AC346A">
        <w:fldChar w:fldCharType="begin"/>
      </w:r>
      <w:r w:rsidRPr="00AC346A">
        <w:instrText xml:space="preserve"> REF figure6_</w:instrText>
      </w:r>
      <w:r w:rsidRPr="001B2A6B">
        <w:rPr>
          <w:rFonts w:eastAsia="Arial" w:cs="Arial"/>
          <w:color w:val="000000"/>
        </w:rPr>
        <w:instrText>caption</w:instrText>
      </w:r>
      <w:r w:rsidRPr="00AC346A">
        <w:instrText xml:space="preserve"> \h </w:instrText>
      </w:r>
      <w:r>
        <w:instrText xml:space="preserve"> \* MERGEFORMAT </w:instrText>
      </w:r>
      <w:r w:rsidRPr="00AC346A">
        <w:fldChar w:fldCharType="separate"/>
      </w:r>
      <w:r w:rsidRPr="001B2A6B">
        <w:t>figure6_caption</w:t>
      </w:r>
      <w:r w:rsidRPr="00AC346A">
        <w:fldChar w:fldCharType="end"/>
      </w:r>
    </w:p>
    <w:p w14:paraId="71E86B18" w14:textId="77777777" w:rsidR="008614A3" w:rsidRPr="00AC346A" w:rsidRDefault="008614A3" w:rsidP="008614A3">
      <w:r w:rsidRPr="00AC346A">
        <w:t>::::</w:t>
      </w:r>
    </w:p>
    <w:p w14:paraId="7C61693B" w14:textId="77777777" w:rsidR="008614A3" w:rsidRPr="00746CF2" w:rsidRDefault="008614A3" w:rsidP="008614A3">
      <w:pPr>
        <w:rPr>
          <w:shd w:val="clear" w:color="auto" w:fill="FFFFFF"/>
        </w:rPr>
      </w:pPr>
      <w:r w:rsidRPr="00AC346A">
        <w:t>:::::</w:t>
      </w:r>
      <w:r w:rsidRPr="00746CF2">
        <w:rPr>
          <w:shd w:val="clear" w:color="auto" w:fill="FFFFFF"/>
        </w:rPr>
        <w:fldChar w:fldCharType="end"/>
      </w:r>
    </w:p>
    <w:p w14:paraId="400F03D4" w14:textId="77777777" w:rsidR="008614A3" w:rsidRPr="00746CF2" w:rsidRDefault="008614A3" w:rsidP="008614A3">
      <w:pPr>
        <w:rPr>
          <w:shd w:val="clear" w:color="auto" w:fill="FFFFFF"/>
        </w:rPr>
      </w:pPr>
    </w:p>
    <w:p w14:paraId="1B12BE8D" w14:textId="77777777" w:rsidR="008614A3" w:rsidRPr="001B2A6B" w:rsidRDefault="008614A3" w:rsidP="008614A3">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:::::{grid} 3</w:t>
      </w:r>
    </w:p>
    <w:p w14:paraId="3924D53B" w14:textId="77777777" w:rsidR="008614A3" w:rsidRDefault="008614A3" w:rsidP="008614A3">
      <w:r w:rsidRPr="001B2A6B">
        <w:rPr>
          <w:shd w:val="clear" w:color="auto" w:fill="FFFFFF"/>
          <w:lang w:val="en-US"/>
        </w:rPr>
        <w:t xml:space="preserve">:gutter: </w:t>
      </w:r>
      <w:r>
        <w:t>1</w:t>
      </w:r>
    </w:p>
    <w:p w14:paraId="55150024" w14:textId="77777777" w:rsidR="008614A3" w:rsidRDefault="008614A3" w:rsidP="008614A3">
      <w:r>
        <w:t>:padding: 0</w:t>
      </w:r>
    </w:p>
    <w:p w14:paraId="21B33867" w14:textId="77777777" w:rsidR="008614A3" w:rsidRDefault="008614A3" w:rsidP="008614A3">
      <w:r>
        <w:t>:margin: 0</w:t>
      </w:r>
    </w:p>
    <w:p w14:paraId="73877A4B" w14:textId="77777777" w:rsidR="008614A3" w:rsidRPr="002A3804" w:rsidRDefault="008614A3" w:rsidP="008614A3"/>
    <w:p w14:paraId="2F6B75E6" w14:textId="6C2D2BD1" w:rsidR="008614A3" w:rsidRPr="001B2A6B" w:rsidRDefault="008614A3" w:rsidP="008614A3">
      <w:pPr>
        <w:rPr>
          <w:lang w:val="en-US"/>
        </w:rPr>
      </w:pPr>
      <w:r w:rsidRPr="00AC346A">
        <w:t>::::{grid-item-card}</w:t>
      </w:r>
      <w:r>
        <w:t xml:space="preserve"> {{ </w:t>
      </w:r>
      <w:r w:rsidR="00064B74">
        <w:t>rtxt_</w:t>
      </w:r>
      <w:r w:rsidRPr="001B2A6B">
        <w:fldChar w:fldCharType="begin"/>
      </w:r>
      <w:r>
        <w:instrText xml:space="preserve"> REF figure7_ref_id \h </w:instrText>
      </w:r>
      <w:r w:rsidRPr="001B2A6B">
        <w:rPr>
          <w:lang w:val="en-US"/>
        </w:rPr>
        <w:fldChar w:fldCharType="separate"/>
      </w:r>
      <w:r w:rsidRPr="000D27C9">
        <w:t>figure</w:t>
      </w:r>
      <w:r>
        <w:t>7_ref_id</w:t>
      </w:r>
      <w:r w:rsidRPr="001B2A6B">
        <w:rPr>
          <w:lang w:val="en-US"/>
        </w:rPr>
        <w:fldChar w:fldCharType="end"/>
      </w:r>
      <w:r w:rsidRPr="001B2A6B">
        <w:rPr>
          <w:lang w:val="en-US"/>
        </w:rPr>
        <w:t xml:space="preserve"> }}</w:t>
      </w:r>
    </w:p>
    <w:p w14:paraId="4896CCB3" w14:textId="77777777" w:rsidR="008614A3" w:rsidRPr="00AC346A" w:rsidRDefault="008614A3" w:rsidP="008614A3">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5C37C831" w14:textId="77777777" w:rsidR="008614A3" w:rsidRDefault="008614A3" w:rsidP="008614A3">
      <w:r w:rsidRPr="000A4787">
        <w:t>:class: img_grid</w:t>
      </w:r>
    </w:p>
    <w:p w14:paraId="6307DF7B" w14:textId="77777777" w:rsidR="008614A3" w:rsidRDefault="008614A3" w:rsidP="008614A3">
      <w:r>
        <w:t>:::</w:t>
      </w:r>
    </w:p>
    <w:p w14:paraId="4015702A" w14:textId="77777777" w:rsidR="008614A3" w:rsidRPr="00AC346A" w:rsidRDefault="008614A3" w:rsidP="008614A3">
      <w:r>
        <w:fldChar w:fldCharType="begin"/>
      </w:r>
      <w:r>
        <w:instrText xml:space="preserve"> </w:instrText>
      </w:r>
      <w:r w:rsidRPr="001B2A6B">
        <w:rPr>
          <w:rFonts w:eastAsia="Arial" w:cs="Arial"/>
          <w:color w:val="000000"/>
        </w:rPr>
        <w:instrText>REF figure7_caption</w:instrText>
      </w:r>
      <w:r>
        <w:instrText xml:space="preserve"> \h </w:instrText>
      </w:r>
      <w:r>
        <w:fldChar w:fldCharType="separate"/>
      </w:r>
      <w:r w:rsidRPr="000D27C9">
        <w:t>figure</w:t>
      </w:r>
      <w:r>
        <w:t>7</w:t>
      </w:r>
      <w:r w:rsidRPr="000D27C9">
        <w:t>_caption</w:t>
      </w:r>
      <w:r>
        <w:fldChar w:fldCharType="end"/>
      </w:r>
    </w:p>
    <w:p w14:paraId="117CC61D" w14:textId="77777777" w:rsidR="008614A3" w:rsidRPr="001B2A6B" w:rsidRDefault="008614A3" w:rsidP="008614A3">
      <w:pPr>
        <w:rPr>
          <w:lang w:val="en-US"/>
        </w:rPr>
      </w:pPr>
      <w:r w:rsidRPr="00AC346A">
        <w:t>::</w:t>
      </w:r>
      <w:r w:rsidRPr="001B2A6B">
        <w:rPr>
          <w:lang w:val="en-US"/>
        </w:rPr>
        <w:t>::</w:t>
      </w:r>
    </w:p>
    <w:p w14:paraId="7AC90B9E" w14:textId="77777777" w:rsidR="008614A3" w:rsidRPr="001B2A6B" w:rsidRDefault="008614A3" w:rsidP="008614A3">
      <w:pPr>
        <w:rPr>
          <w:lang w:val="en-US"/>
        </w:rPr>
      </w:pPr>
    </w:p>
    <w:p w14:paraId="0DCF9860" w14:textId="6B709207" w:rsidR="008614A3" w:rsidRPr="00AC346A" w:rsidRDefault="008614A3" w:rsidP="008614A3">
      <w:r w:rsidRPr="001B2A6B">
        <w:rPr>
          <w:lang w:val="en-US"/>
        </w:rPr>
        <w:t>::::{grid-item-card}</w:t>
      </w:r>
      <w:r>
        <w:t xml:space="preserve"> {{ </w:t>
      </w:r>
      <w:r w:rsidR="00064B74">
        <w:t>rtxt_</w:t>
      </w:r>
      <w:r w:rsidRPr="001B2A6B">
        <w:fldChar w:fldCharType="begin"/>
      </w:r>
      <w:r>
        <w:instrText xml:space="preserve"> REF figure8_ref_id \h </w:instrText>
      </w:r>
      <w:r w:rsidRPr="001B2A6B">
        <w:fldChar w:fldCharType="separate"/>
      </w:r>
      <w:r w:rsidRPr="000D27C9">
        <w:t>figure</w:t>
      </w:r>
      <w:r>
        <w:t>8_ref_id</w:t>
      </w:r>
      <w:r w:rsidRPr="001B2A6B">
        <w:fldChar w:fldCharType="end"/>
      </w:r>
      <w:r>
        <w:t xml:space="preserve"> }}</w:t>
      </w:r>
    </w:p>
    <w:p w14:paraId="7015449C" w14:textId="77777777" w:rsidR="008614A3" w:rsidRPr="00AC346A" w:rsidRDefault="008614A3" w:rsidP="008614A3">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figure8_filename \h </w:instrText>
      </w:r>
      <w:r w:rsidRPr="001B2A6B">
        <w:rPr>
          <w:rFonts w:eastAsia="Arial" w:cs="Arial"/>
          <w:color w:val="000000"/>
        </w:rPr>
      </w:r>
      <w:r w:rsidRPr="001B2A6B">
        <w:rPr>
          <w:rFonts w:eastAsia="Arial" w:cs="Arial"/>
          <w:color w:val="000000"/>
        </w:rPr>
        <w:fldChar w:fldCharType="separate"/>
      </w:r>
      <w:r w:rsidRPr="00654FB5">
        <w:t>figure</w:t>
      </w:r>
      <w:r>
        <w:t>8</w:t>
      </w:r>
      <w:r w:rsidRPr="00654FB5">
        <w:t>_filename.png</w:t>
      </w:r>
      <w:r w:rsidRPr="001B2A6B">
        <w:rPr>
          <w:rFonts w:eastAsia="Arial" w:cs="Arial"/>
          <w:color w:val="000000"/>
        </w:rPr>
        <w:fldChar w:fldCharType="end"/>
      </w:r>
    </w:p>
    <w:p w14:paraId="7AF5F52D" w14:textId="77777777" w:rsidR="008614A3" w:rsidRDefault="008614A3" w:rsidP="008614A3">
      <w:r w:rsidRPr="000A4787">
        <w:t>:class: img_grid</w:t>
      </w:r>
    </w:p>
    <w:p w14:paraId="48CBBDC0" w14:textId="77777777" w:rsidR="008614A3" w:rsidRPr="00AC346A" w:rsidRDefault="008614A3" w:rsidP="008614A3">
      <w:r>
        <w:t>:::</w:t>
      </w:r>
    </w:p>
    <w:p w14:paraId="4B3B5913" w14:textId="77777777" w:rsidR="008614A3" w:rsidRPr="001B2A6B" w:rsidRDefault="008614A3" w:rsidP="008614A3">
      <w:pPr>
        <w:rPr>
          <w:lang w:val="en-US"/>
        </w:rPr>
      </w:pPr>
      <w:r w:rsidRPr="001B2A6B">
        <w:fldChar w:fldCharType="begin"/>
      </w:r>
      <w:r>
        <w:instrText xml:space="preserve"> REF figure8_caption </w:instrText>
      </w:r>
      <w:r w:rsidRPr="001B2A6B">
        <w:rPr>
          <w:lang w:val="en-US"/>
        </w:rPr>
        <w:instrText xml:space="preserve">\h </w:instrText>
      </w:r>
      <w:r w:rsidRPr="001B2A6B">
        <w:rPr>
          <w:lang w:val="en-US"/>
        </w:rPr>
        <w:fldChar w:fldCharType="separate"/>
      </w:r>
      <w:r w:rsidRPr="000D27C9">
        <w:t>figure</w:t>
      </w:r>
      <w:r>
        <w:t>8</w:t>
      </w:r>
      <w:r w:rsidRPr="000D27C9">
        <w:t>_caption</w:t>
      </w:r>
      <w:r w:rsidRPr="001B2A6B">
        <w:rPr>
          <w:lang w:val="en-US"/>
        </w:rPr>
        <w:fldChar w:fldCharType="end"/>
      </w:r>
    </w:p>
    <w:p w14:paraId="3ED4FE13" w14:textId="77777777" w:rsidR="008614A3" w:rsidRDefault="008614A3" w:rsidP="008614A3">
      <w:r w:rsidRPr="001B2A6B">
        <w:rPr>
          <w:lang w:val="en-US"/>
        </w:rPr>
        <w:t>:</w:t>
      </w:r>
      <w:r w:rsidRPr="00AC346A">
        <w:t>:::</w:t>
      </w:r>
    </w:p>
    <w:p w14:paraId="0C240662" w14:textId="77777777" w:rsidR="008614A3" w:rsidRPr="00BA6CE9" w:rsidRDefault="008614A3" w:rsidP="008614A3"/>
    <w:p w14:paraId="5D158B28" w14:textId="65E0011B" w:rsidR="008614A3" w:rsidRPr="00AC346A" w:rsidRDefault="008614A3" w:rsidP="008614A3">
      <w:r w:rsidRPr="00AC346A">
        <w:t>::::{grid-item-card}</w:t>
      </w:r>
      <w:r>
        <w:t xml:space="preserve"> {{ </w:t>
      </w:r>
      <w:r w:rsidR="00064B74">
        <w:t>rtxt_</w:t>
      </w:r>
      <w:r w:rsidRPr="001B2A6B">
        <w:fldChar w:fldCharType="begin"/>
      </w:r>
      <w:r>
        <w:instrText xml:space="preserve"> REF figure9_ref_id \h </w:instrText>
      </w:r>
      <w:r w:rsidRPr="001B2A6B">
        <w:fldChar w:fldCharType="separate"/>
      </w:r>
      <w:r w:rsidRPr="000D27C9">
        <w:t>figure</w:t>
      </w:r>
      <w:r>
        <w:t>9_ref_id</w:t>
      </w:r>
      <w:r w:rsidRPr="001B2A6B">
        <w:fldChar w:fldCharType="end"/>
      </w:r>
      <w:r>
        <w:t xml:space="preserve"> }}</w:t>
      </w:r>
    </w:p>
    <w:p w14:paraId="1E886828" w14:textId="77777777" w:rsidR="008614A3" w:rsidRPr="00AC346A" w:rsidRDefault="008614A3" w:rsidP="008614A3">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72108C36" w14:textId="77777777" w:rsidR="008614A3" w:rsidRDefault="008614A3" w:rsidP="008614A3">
      <w:r w:rsidRPr="000A4787">
        <w:t>:class: img_grid</w:t>
      </w:r>
    </w:p>
    <w:p w14:paraId="7FDFF0F8" w14:textId="77777777" w:rsidR="008614A3" w:rsidRPr="00AC346A" w:rsidRDefault="008614A3" w:rsidP="008614A3">
      <w:r>
        <w:t>:::</w:t>
      </w:r>
    </w:p>
    <w:p w14:paraId="4D2C55F3" w14:textId="77777777" w:rsidR="008614A3" w:rsidRPr="001B2A6B" w:rsidRDefault="008614A3" w:rsidP="008614A3">
      <w:pPr>
        <w:rPr>
          <w:lang w:val="en-US"/>
        </w:rPr>
      </w:pPr>
      <w:r>
        <w:fldChar w:fldCharType="begin"/>
      </w:r>
      <w:r>
        <w:instrText xml:space="preserve"> REF figure9_caption \h </w:instrText>
      </w:r>
      <w:r>
        <w:fldChar w:fldCharType="separate"/>
      </w:r>
      <w:r w:rsidRPr="000D27C9">
        <w:t>figure</w:t>
      </w:r>
      <w:r>
        <w:t>9</w:t>
      </w:r>
      <w:r w:rsidRPr="000D27C9">
        <w:t>_caption</w:t>
      </w:r>
      <w:r>
        <w:fldChar w:fldCharType="end"/>
      </w:r>
    </w:p>
    <w:p w14:paraId="38EA2EDC" w14:textId="77777777" w:rsidR="008614A3" w:rsidRPr="001B2A6B" w:rsidRDefault="008614A3" w:rsidP="008614A3">
      <w:pPr>
        <w:rPr>
          <w:lang w:val="en-US"/>
        </w:rPr>
      </w:pPr>
      <w:r w:rsidRPr="001B2A6B">
        <w:rPr>
          <w:lang w:val="en-US"/>
        </w:rPr>
        <w:t>::::</w:t>
      </w:r>
    </w:p>
    <w:p w14:paraId="0B1470C3" w14:textId="77777777" w:rsidR="008614A3" w:rsidRPr="00746CF2" w:rsidRDefault="008614A3" w:rsidP="008614A3">
      <w:pPr>
        <w:rPr>
          <w:shd w:val="clear" w:color="auto" w:fill="FFFFFF"/>
        </w:rPr>
      </w:pPr>
      <w:r w:rsidRPr="001B2A6B">
        <w:rPr>
          <w:lang w:val="en-US"/>
        </w:rPr>
        <w:t>:::::</w:t>
      </w:r>
      <w:r w:rsidRPr="00746CF2">
        <w:rPr>
          <w:shd w:val="clear" w:color="auto" w:fill="FFFFFF"/>
        </w:rPr>
        <w:fldChar w:fldCharType="end"/>
      </w:r>
    </w:p>
    <w:p w14:paraId="2A369D37" w14:textId="77777777" w:rsidR="008614A3" w:rsidRPr="00746CF2" w:rsidRDefault="008614A3" w:rsidP="008614A3">
      <w:pPr>
        <w:rPr>
          <w:shd w:val="clear" w:color="auto" w:fill="FFFFFF"/>
        </w:rPr>
      </w:pPr>
    </w:p>
    <w:p w14:paraId="0C3A1F8D" w14:textId="77777777" w:rsidR="008614A3" w:rsidRPr="001B2A6B" w:rsidRDefault="008614A3" w:rsidP="008614A3">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\""md_vis_4grid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:::::{grid} 3</w:t>
      </w:r>
    </w:p>
    <w:p w14:paraId="2CD90C29" w14:textId="77777777" w:rsidR="008614A3" w:rsidRDefault="008614A3" w:rsidP="008614A3">
      <w:r w:rsidRPr="001B2A6B">
        <w:rPr>
          <w:shd w:val="clear" w:color="auto" w:fill="FFFFFF"/>
          <w:lang w:val="en-US"/>
        </w:rPr>
        <w:t xml:space="preserve">:gutter: </w:t>
      </w:r>
      <w:r>
        <w:t>1</w:t>
      </w:r>
    </w:p>
    <w:p w14:paraId="1DB4539E" w14:textId="77777777" w:rsidR="008614A3" w:rsidRDefault="008614A3" w:rsidP="008614A3">
      <w:r>
        <w:t>:padding: 0</w:t>
      </w:r>
    </w:p>
    <w:p w14:paraId="29F89C42" w14:textId="77777777" w:rsidR="008614A3" w:rsidRDefault="008614A3" w:rsidP="008614A3">
      <w:r>
        <w:t>:margin: 0</w:t>
      </w:r>
    </w:p>
    <w:p w14:paraId="418F4ADF" w14:textId="77777777" w:rsidR="008614A3" w:rsidRPr="002A3804" w:rsidRDefault="008614A3" w:rsidP="008614A3"/>
    <w:p w14:paraId="31381E03" w14:textId="121DA6DD" w:rsidR="008614A3" w:rsidRPr="001B2A6B" w:rsidRDefault="008614A3" w:rsidP="008614A3">
      <w:pPr>
        <w:rPr>
          <w:lang w:val="en-US"/>
        </w:rPr>
      </w:pPr>
      <w:r w:rsidRPr="00AC346A">
        <w:t>::::{grid-item-card}</w:t>
      </w:r>
      <w:r>
        <w:t xml:space="preserve"> {{ </w:t>
      </w:r>
      <w:r w:rsidR="00064B74">
        <w:t>rtxt_</w:t>
      </w:r>
      <w:r w:rsidRPr="001B2A6B">
        <w:fldChar w:fldCharType="begin"/>
      </w:r>
      <w:r>
        <w:instrText xml:space="preserve"> REF figure10_ref_id \h </w:instrText>
      </w:r>
      <w:r w:rsidRPr="001B2A6B">
        <w:rPr>
          <w:lang w:val="en-US"/>
        </w:rPr>
        <w:fldChar w:fldCharType="separate"/>
      </w:r>
      <w:r w:rsidRPr="000D27C9">
        <w:t>figure1</w:t>
      </w:r>
      <w:r>
        <w:t>0_ref_id</w:t>
      </w:r>
      <w:r w:rsidRPr="001B2A6B">
        <w:rPr>
          <w:lang w:val="en-US"/>
        </w:rPr>
        <w:fldChar w:fldCharType="end"/>
      </w:r>
      <w:r w:rsidRPr="001B2A6B">
        <w:rPr>
          <w:lang w:val="en-US"/>
        </w:rPr>
        <w:t xml:space="preserve"> }}</w:t>
      </w:r>
    </w:p>
    <w:p w14:paraId="50E41A20" w14:textId="77777777" w:rsidR="008614A3" w:rsidRPr="00AC346A" w:rsidRDefault="008614A3" w:rsidP="008614A3">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59CB30F0" w14:textId="77777777" w:rsidR="008614A3" w:rsidRDefault="008614A3" w:rsidP="008614A3">
      <w:r w:rsidRPr="000A4787">
        <w:t>:class: img_grid</w:t>
      </w:r>
    </w:p>
    <w:p w14:paraId="632155EE" w14:textId="77777777" w:rsidR="008614A3" w:rsidRDefault="008614A3" w:rsidP="008614A3">
      <w:r>
        <w:t>:::</w:t>
      </w:r>
    </w:p>
    <w:p w14:paraId="10EA7723" w14:textId="77777777" w:rsidR="008614A3" w:rsidRPr="00AC346A" w:rsidRDefault="008614A3" w:rsidP="008614A3">
      <w:r>
        <w:fldChar w:fldCharType="begin"/>
      </w:r>
      <w:r>
        <w:instrText xml:space="preserve"> </w:instrText>
      </w:r>
      <w:r w:rsidRPr="001B2A6B">
        <w:rPr>
          <w:rFonts w:eastAsia="Arial" w:cs="Arial"/>
          <w:color w:val="000000"/>
        </w:rPr>
        <w:instrText>REF figure10_caption</w:instrText>
      </w:r>
      <w:r>
        <w:instrText xml:space="preserve"> \h </w:instrText>
      </w:r>
      <w:r>
        <w:fldChar w:fldCharType="separate"/>
      </w:r>
      <w:r w:rsidRPr="000D27C9">
        <w:t>figure1</w:t>
      </w:r>
      <w:r>
        <w:t>0</w:t>
      </w:r>
      <w:r w:rsidRPr="000D27C9">
        <w:t>_caption</w:t>
      </w:r>
      <w:r>
        <w:fldChar w:fldCharType="end"/>
      </w:r>
    </w:p>
    <w:p w14:paraId="0DE92DDE" w14:textId="77777777" w:rsidR="008614A3" w:rsidRPr="001B2A6B" w:rsidRDefault="008614A3" w:rsidP="008614A3">
      <w:pPr>
        <w:rPr>
          <w:lang w:val="en-US"/>
        </w:rPr>
      </w:pPr>
      <w:r w:rsidRPr="00AC346A">
        <w:t>::</w:t>
      </w:r>
      <w:r w:rsidRPr="001B2A6B">
        <w:rPr>
          <w:lang w:val="en-US"/>
        </w:rPr>
        <w:t>::</w:t>
      </w:r>
    </w:p>
    <w:p w14:paraId="4591614F" w14:textId="77777777" w:rsidR="008614A3" w:rsidRPr="001B2A6B" w:rsidRDefault="008614A3" w:rsidP="008614A3">
      <w:pPr>
        <w:rPr>
          <w:lang w:val="en-US"/>
        </w:rPr>
      </w:pPr>
    </w:p>
    <w:p w14:paraId="754EEE5C" w14:textId="3F932309" w:rsidR="008614A3" w:rsidRPr="00AC346A" w:rsidRDefault="008614A3" w:rsidP="008614A3">
      <w:r w:rsidRPr="001B2A6B">
        <w:rPr>
          <w:lang w:val="en-US"/>
        </w:rPr>
        <w:t>::::{grid-item-card}</w:t>
      </w:r>
      <w:r>
        <w:t xml:space="preserve"> {{ </w:t>
      </w:r>
      <w:r w:rsidR="00064B74">
        <w:t>rtxt_</w:t>
      </w:r>
      <w:r w:rsidRPr="001B2A6B">
        <w:fldChar w:fldCharType="begin"/>
      </w:r>
      <w:r>
        <w:instrText xml:space="preserve"> REF figure11_ref_id \h </w:instrText>
      </w:r>
      <w:r w:rsidRPr="001B2A6B">
        <w:fldChar w:fldCharType="separate"/>
      </w:r>
      <w:r w:rsidRPr="000D27C9">
        <w:t>figure1</w:t>
      </w:r>
      <w:r>
        <w:t>1_ref_id</w:t>
      </w:r>
      <w:r w:rsidRPr="001B2A6B">
        <w:fldChar w:fldCharType="end"/>
      </w:r>
      <w:r>
        <w:t xml:space="preserve"> }}</w:t>
      </w:r>
    </w:p>
    <w:p w14:paraId="701B3761" w14:textId="77777777" w:rsidR="008614A3" w:rsidRPr="00AC346A" w:rsidRDefault="008614A3" w:rsidP="008614A3">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figure11_filename \h </w:instrText>
      </w:r>
      <w:r w:rsidRPr="001B2A6B">
        <w:rPr>
          <w:rFonts w:eastAsia="Arial" w:cs="Arial"/>
          <w:color w:val="000000"/>
        </w:rPr>
      </w:r>
      <w:r w:rsidRPr="001B2A6B">
        <w:rPr>
          <w:rFonts w:eastAsia="Arial" w:cs="Arial"/>
          <w:color w:val="000000"/>
        </w:rPr>
        <w:fldChar w:fldCharType="separate"/>
      </w:r>
      <w:r w:rsidRPr="00654FB5">
        <w:t>figure</w:t>
      </w:r>
      <w:r>
        <w:t>11</w:t>
      </w:r>
      <w:r w:rsidRPr="00654FB5">
        <w:t>_filename.png</w:t>
      </w:r>
      <w:r w:rsidRPr="001B2A6B">
        <w:rPr>
          <w:rFonts w:eastAsia="Arial" w:cs="Arial"/>
          <w:color w:val="000000"/>
        </w:rPr>
        <w:fldChar w:fldCharType="end"/>
      </w:r>
    </w:p>
    <w:p w14:paraId="5F287D19" w14:textId="77777777" w:rsidR="008614A3" w:rsidRDefault="008614A3" w:rsidP="008614A3">
      <w:r w:rsidRPr="000A4787">
        <w:t>:class: img_grid</w:t>
      </w:r>
    </w:p>
    <w:p w14:paraId="2F540179" w14:textId="77777777" w:rsidR="008614A3" w:rsidRPr="00AC346A" w:rsidRDefault="008614A3" w:rsidP="008614A3">
      <w:r>
        <w:t>:::</w:t>
      </w:r>
    </w:p>
    <w:p w14:paraId="44C94D2F" w14:textId="77777777" w:rsidR="008614A3" w:rsidRPr="001B2A6B" w:rsidRDefault="008614A3" w:rsidP="008614A3">
      <w:pPr>
        <w:rPr>
          <w:lang w:val="en-US"/>
        </w:rPr>
      </w:pPr>
      <w:r w:rsidRPr="001B2A6B">
        <w:fldChar w:fldCharType="begin"/>
      </w:r>
      <w:r>
        <w:instrText xml:space="preserve"> REF figure11_caption </w:instrText>
      </w:r>
      <w:r w:rsidRPr="001B2A6B">
        <w:rPr>
          <w:lang w:val="en-US"/>
        </w:rPr>
        <w:instrText xml:space="preserve">\h </w:instrText>
      </w:r>
      <w:r w:rsidRPr="001B2A6B">
        <w:rPr>
          <w:lang w:val="en-US"/>
        </w:rPr>
        <w:fldChar w:fldCharType="separate"/>
      </w:r>
      <w:r w:rsidRPr="000D27C9">
        <w:t>figure1</w:t>
      </w:r>
      <w:r>
        <w:t>1</w:t>
      </w:r>
      <w:r w:rsidRPr="000D27C9">
        <w:t>_caption</w:t>
      </w:r>
      <w:r w:rsidRPr="001B2A6B">
        <w:rPr>
          <w:lang w:val="en-US"/>
        </w:rPr>
        <w:fldChar w:fldCharType="end"/>
      </w:r>
    </w:p>
    <w:p w14:paraId="79A2CFD3" w14:textId="77777777" w:rsidR="008614A3" w:rsidRDefault="008614A3" w:rsidP="008614A3">
      <w:r w:rsidRPr="001B2A6B">
        <w:rPr>
          <w:lang w:val="en-US"/>
        </w:rPr>
        <w:t>:</w:t>
      </w:r>
      <w:r w:rsidRPr="00AC346A">
        <w:t>:::</w:t>
      </w:r>
    </w:p>
    <w:p w14:paraId="760BC3FD" w14:textId="77777777" w:rsidR="008614A3" w:rsidRPr="00BA6CE9" w:rsidRDefault="008614A3" w:rsidP="008614A3"/>
    <w:p w14:paraId="3C6AC84E" w14:textId="34CF92D5" w:rsidR="008614A3" w:rsidRPr="00AC346A" w:rsidRDefault="008614A3" w:rsidP="008614A3">
      <w:r w:rsidRPr="00AC346A">
        <w:t>::::{grid-item-card}</w:t>
      </w:r>
      <w:r>
        <w:t xml:space="preserve"> {{ </w:t>
      </w:r>
      <w:r w:rsidR="00064B74">
        <w:t>rtxt_</w:t>
      </w:r>
      <w:r w:rsidRPr="001B2A6B">
        <w:fldChar w:fldCharType="begin"/>
      </w:r>
      <w:r>
        <w:instrText xml:space="preserve"> REF figure12_ref_id \h </w:instrText>
      </w:r>
      <w:r w:rsidRPr="001B2A6B">
        <w:fldChar w:fldCharType="separate"/>
      </w:r>
      <w:r w:rsidRPr="000D27C9">
        <w:t>figure1</w:t>
      </w:r>
      <w:r>
        <w:t>2_ref_id</w:t>
      </w:r>
      <w:r w:rsidRPr="001B2A6B">
        <w:fldChar w:fldCharType="end"/>
      </w:r>
      <w:r>
        <w:t xml:space="preserve"> }}</w:t>
      </w:r>
    </w:p>
    <w:p w14:paraId="67933ADD" w14:textId="77777777" w:rsidR="008614A3" w:rsidRPr="00AC346A" w:rsidRDefault="008614A3" w:rsidP="008614A3">
      <w:r>
        <w:t>:::</w:t>
      </w:r>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16462B05" w14:textId="77777777" w:rsidR="008614A3" w:rsidRDefault="008614A3" w:rsidP="008614A3">
      <w:r w:rsidRPr="000A4787">
        <w:t>:class: img_grid</w:t>
      </w:r>
    </w:p>
    <w:p w14:paraId="1CED2686" w14:textId="77777777" w:rsidR="008614A3" w:rsidRPr="00AC346A" w:rsidRDefault="008614A3" w:rsidP="008614A3">
      <w:r>
        <w:t>:::</w:t>
      </w:r>
    </w:p>
    <w:p w14:paraId="50EBB600" w14:textId="77777777" w:rsidR="008614A3" w:rsidRPr="001B2A6B" w:rsidRDefault="008614A3" w:rsidP="008614A3">
      <w:pPr>
        <w:rPr>
          <w:lang w:val="en-US"/>
        </w:rPr>
      </w:pPr>
      <w:r>
        <w:fldChar w:fldCharType="begin"/>
      </w:r>
      <w:r>
        <w:instrText xml:space="preserve"> REF figure12_caption \h </w:instrText>
      </w:r>
      <w:r>
        <w:fldChar w:fldCharType="separate"/>
      </w:r>
      <w:r w:rsidRPr="000D27C9">
        <w:t>figure1</w:t>
      </w:r>
      <w:r>
        <w:t>2</w:t>
      </w:r>
      <w:r w:rsidRPr="000D27C9">
        <w:t>_caption</w:t>
      </w:r>
      <w:r>
        <w:fldChar w:fldCharType="end"/>
      </w:r>
    </w:p>
    <w:p w14:paraId="7DB1F73C" w14:textId="77777777" w:rsidR="008614A3" w:rsidRPr="001B2A6B" w:rsidRDefault="008614A3" w:rsidP="008614A3">
      <w:pPr>
        <w:rPr>
          <w:lang w:val="en-US"/>
        </w:rPr>
      </w:pPr>
      <w:r w:rsidRPr="001B2A6B">
        <w:rPr>
          <w:lang w:val="en-US"/>
        </w:rPr>
        <w:t>::::</w:t>
      </w:r>
    </w:p>
    <w:p w14:paraId="2F66C5D0" w14:textId="77777777" w:rsidR="008614A3" w:rsidRPr="00746CF2" w:rsidRDefault="008614A3" w:rsidP="008614A3">
      <w:pPr>
        <w:rPr>
          <w:shd w:val="clear" w:color="auto" w:fill="FFFFFF"/>
        </w:rPr>
      </w:pPr>
      <w:r w:rsidRPr="001B2A6B">
        <w:rPr>
          <w:lang w:val="en-US"/>
        </w:rPr>
        <w:t>:::::</w:t>
      </w:r>
      <w:r w:rsidRPr="00746CF2">
        <w:rPr>
          <w:shd w:val="clear" w:color="auto" w:fill="FFFFFF"/>
        </w:rPr>
        <w:fldChar w:fldCharType="end"/>
      </w:r>
    </w:p>
    <w:p w14:paraId="14BF90B6" w14:textId="77777777" w:rsidR="008614A3" w:rsidRPr="00746CF2" w:rsidRDefault="008614A3" w:rsidP="008614A3">
      <w:pPr>
        <w:rPr>
          <w:shd w:val="clear" w:color="auto" w:fill="FFFFFF"/>
        </w:rPr>
      </w:pPr>
    </w:p>
    <w:p w14:paraId="141F48EC" w14:textId="77777777" w:rsidR="008614A3" w:rsidRPr="001B2A6B" w:rsidRDefault="008614A3" w:rsidP="008614A3">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9" w:name="md_vis_5grid_vid"/>
      <w:r w:rsidRPr="001B2A6B">
        <w:rPr>
          <w:shd w:val="clear" w:color="auto" w:fill="FFFFFF"/>
          <w:lang w:val="en-US"/>
        </w:rPr>
        <w:t>:::::{grid} 3</w:t>
      </w:r>
    </w:p>
    <w:p w14:paraId="0F3D3F0F" w14:textId="77777777" w:rsidR="008614A3" w:rsidRPr="002A3804" w:rsidRDefault="008614A3" w:rsidP="008614A3">
      <w:r w:rsidRPr="001B2A6B">
        <w:rPr>
          <w:shd w:val="clear" w:color="auto" w:fill="FFFFFF"/>
          <w:lang w:val="en-US"/>
        </w:rPr>
        <w:t xml:space="preserve">:gutter: </w:t>
      </w:r>
      <w:r w:rsidRPr="00AC346A">
        <w:t>1</w:t>
      </w:r>
    </w:p>
    <w:p w14:paraId="3BA8D434" w14:textId="77777777" w:rsidR="008614A3" w:rsidRPr="00AC346A" w:rsidRDefault="008614A3" w:rsidP="008614A3">
      <w:r w:rsidRPr="00AC346A">
        <w:t>:padding: 0</w:t>
      </w:r>
    </w:p>
    <w:p w14:paraId="56E199BE" w14:textId="77777777" w:rsidR="008614A3" w:rsidRDefault="008614A3" w:rsidP="008614A3">
      <w:r w:rsidRPr="00AC346A">
        <w:t>:margin: 0</w:t>
      </w:r>
    </w:p>
    <w:p w14:paraId="27D3F979" w14:textId="77777777" w:rsidR="008614A3" w:rsidRPr="00AC346A" w:rsidRDefault="008614A3" w:rsidP="008614A3"/>
    <w:p w14:paraId="0A165C92" w14:textId="447CBBF4" w:rsidR="008614A3" w:rsidRPr="00AC346A" w:rsidRDefault="008614A3" w:rsidP="008614A3">
      <w:r w:rsidRPr="00AC346A">
        <w:t>::::{grid-item-card}</w:t>
      </w:r>
      <w:r>
        <w:t xml:space="preserve"> {{ </w:t>
      </w:r>
      <w:r w:rsidR="00064B74">
        <w:t>rtxt_</w:t>
      </w:r>
      <w:r>
        <w:fldChar w:fldCharType="begin"/>
      </w:r>
      <w:r>
        <w:instrText xml:space="preserve"> REF vid1_ref_id \h </w:instrText>
      </w:r>
      <w:r>
        <w:fldChar w:fldCharType="separate"/>
      </w:r>
      <w:r w:rsidRPr="00746CF2">
        <w:rPr>
          <w:highlight w:val="cyan"/>
        </w:rPr>
        <w:t>vid1_ref_id</w:t>
      </w:r>
      <w:r>
        <w:fldChar w:fldCharType="end"/>
      </w:r>
      <w:r w:rsidRPr="00BA6CE9">
        <w:t xml:space="preserve"> }}</w:t>
      </w:r>
    </w:p>
    <w:p w14:paraId="16E9F6B4" w14:textId="77777777" w:rsidR="008614A3" w:rsidRDefault="008614A3" w:rsidP="008614A3">
      <w:r>
        <w:t>&lt;div&gt;</w:t>
      </w:r>
    </w:p>
    <w:p w14:paraId="28AA0A92" w14:textId="0ACEAA18" w:rsidR="008614A3" w:rsidRDefault="008614A3" w:rsidP="008614A3">
      <w:r>
        <w:t xml:space="preserve">  &lt;div style=</w:t>
      </w:r>
      <w:r w:rsidR="003735BA">
        <w:t>“</w:t>
      </w:r>
      <w:r>
        <w:t>position:relative;padding-top:56.25%;</w:t>
      </w:r>
      <w:r w:rsidR="003735BA">
        <w:t>”</w:t>
      </w:r>
      <w:r>
        <w:t>&gt;</w:t>
      </w:r>
    </w:p>
    <w:p w14:paraId="1E6438D7" w14:textId="4A5D1A5A" w:rsidR="008614A3" w:rsidRDefault="008614A3" w:rsidP="008614A3">
      <w:r>
        <w:t xml:space="preserve">    &lt;iframe src=</w:t>
      </w:r>
      <w:r w:rsidR="003735BA">
        <w:t>“</w:t>
      </w:r>
      <w:r w:rsidRPr="00AC346A">
        <w:fldChar w:fldCharType="begin"/>
      </w:r>
      <w:r w:rsidRPr="00AC346A">
        <w:instrText xml:space="preserve"> REF vid1_url \h </w:instrText>
      </w:r>
      <w:r>
        <w:instrText xml:space="preserve"> \* MERGEFORMAT </w:instrText>
      </w:r>
      <w:r w:rsidRPr="00AC346A">
        <w:fldChar w:fldCharType="separate"/>
      </w:r>
      <w:r w:rsidRPr="001B2A6B">
        <w:t>vid1_url</w:t>
      </w:r>
      <w:r w:rsidRPr="00AC346A">
        <w:fldChar w:fldCharType="end"/>
      </w:r>
      <w:r w:rsidR="003735BA">
        <w:t>“</w:t>
      </w:r>
      <w:r>
        <w:t xml:space="preserve"> frameborder=</w:t>
      </w:r>
      <w:r w:rsidR="003735BA">
        <w:t>“</w:t>
      </w:r>
      <w:r>
        <w:t>0</w:t>
      </w:r>
      <w:r w:rsidR="003735BA">
        <w:t>”</w:t>
      </w:r>
      <w:r>
        <w:t xml:space="preserve"> allowfullscreen</w:t>
      </w:r>
    </w:p>
    <w:p w14:paraId="05E5539F" w14:textId="44B458EE" w:rsidR="008614A3" w:rsidRDefault="008614A3" w:rsidP="008614A3">
      <w:r>
        <w:t xml:space="preserve">      style=</w:t>
      </w:r>
      <w:r w:rsidR="003735BA">
        <w:t>“</w:t>
      </w:r>
      <w:r>
        <w:t>position:absolute;top:0;left:0;width:100%;height:100%;</w:t>
      </w:r>
      <w:r w:rsidR="003735BA">
        <w:t>”</w:t>
      </w:r>
      <w:r>
        <w:t>&gt;&lt;/iframe&gt;</w:t>
      </w:r>
    </w:p>
    <w:p w14:paraId="49C5A120" w14:textId="77777777" w:rsidR="008614A3" w:rsidRDefault="008614A3" w:rsidP="008614A3">
      <w:r>
        <w:t xml:space="preserve">  &lt;/div&gt;</w:t>
      </w:r>
    </w:p>
    <w:p w14:paraId="3DC32277" w14:textId="77777777" w:rsidR="008614A3" w:rsidRDefault="008614A3" w:rsidP="008614A3">
      <w:r>
        <w:t>&lt;/div&gt;</w:t>
      </w:r>
    </w:p>
    <w:p w14:paraId="020E00E8" w14:textId="77777777" w:rsidR="008614A3" w:rsidRDefault="008614A3" w:rsidP="008614A3"/>
    <w:p w14:paraId="6E45774E" w14:textId="77777777" w:rsidR="008614A3" w:rsidRPr="00AC346A" w:rsidRDefault="008614A3" w:rsidP="008614A3">
      <w:r w:rsidRPr="001B2A6B">
        <w:fldChar w:fldCharType="begin"/>
      </w:r>
      <w:r w:rsidRPr="001B2A6B">
        <w:instrText xml:space="preserve"> REF vid1_caption \h  \* MERGEFORMAT </w:instrText>
      </w:r>
      <w:r w:rsidRPr="001B2A6B">
        <w:fldChar w:fldCharType="separate"/>
      </w:r>
      <w:r w:rsidRPr="001B2A6B">
        <w:t>vid1_caption</w:t>
      </w:r>
      <w:r w:rsidRPr="001B2A6B">
        <w:fldChar w:fldCharType="end"/>
      </w:r>
    </w:p>
    <w:p w14:paraId="79FEDFEC" w14:textId="77777777" w:rsidR="008614A3" w:rsidRDefault="008614A3" w:rsidP="008614A3">
      <w:r w:rsidRPr="00AC346A">
        <w:t>::::</w:t>
      </w:r>
    </w:p>
    <w:p w14:paraId="41E169EE" w14:textId="77777777" w:rsidR="008614A3" w:rsidRPr="005D4DDF" w:rsidRDefault="008614A3" w:rsidP="008614A3"/>
    <w:p w14:paraId="7FA99969" w14:textId="3398AC2D" w:rsidR="008614A3" w:rsidRPr="00AC346A" w:rsidRDefault="008614A3" w:rsidP="008614A3">
      <w:r w:rsidRPr="00AC346A">
        <w:t>::::{grid-item-card}</w:t>
      </w:r>
      <w:r>
        <w:t xml:space="preserve"> {{ </w:t>
      </w:r>
      <w:r w:rsidR="00064B74">
        <w:t>rtxt_</w:t>
      </w:r>
      <w:r w:rsidRPr="00AC346A">
        <w:fldChar w:fldCharType="begin"/>
      </w:r>
      <w:r w:rsidRPr="00AC346A">
        <w:instrText xml:space="preserve"> REF vid2_ref_id \h </w:instrText>
      </w:r>
      <w:r>
        <w:instrText xml:space="preserve"> \* MERGEFORMAT </w:instrText>
      </w:r>
      <w:r w:rsidRPr="00AC346A">
        <w:fldChar w:fldCharType="separate"/>
      </w:r>
      <w:r w:rsidRPr="001B2A6B">
        <w:t>vid2_ref_id</w:t>
      </w:r>
      <w:r w:rsidRPr="00AC346A">
        <w:fldChar w:fldCharType="end"/>
      </w:r>
      <w:r>
        <w:t xml:space="preserve"> }}</w:t>
      </w:r>
      <w:r w:rsidRPr="00AC346A">
        <w:t xml:space="preserve"> </w:t>
      </w:r>
    </w:p>
    <w:p w14:paraId="286F5C10" w14:textId="77777777" w:rsidR="008614A3" w:rsidRDefault="008614A3" w:rsidP="008614A3">
      <w:r>
        <w:t>&lt;div&gt;</w:t>
      </w:r>
    </w:p>
    <w:p w14:paraId="532BA2A9" w14:textId="58392D87" w:rsidR="008614A3" w:rsidRDefault="008614A3" w:rsidP="008614A3">
      <w:r>
        <w:t xml:space="preserve">  &lt;div style=</w:t>
      </w:r>
      <w:r w:rsidR="003735BA">
        <w:t>“</w:t>
      </w:r>
      <w:r>
        <w:t>position:relative;padding-top:56.25%;</w:t>
      </w:r>
      <w:r w:rsidR="003735BA">
        <w:t>”</w:t>
      </w:r>
      <w:r>
        <w:t>&gt;</w:t>
      </w:r>
    </w:p>
    <w:p w14:paraId="4C0C06DC" w14:textId="61F4AFC5" w:rsidR="008614A3" w:rsidRDefault="008614A3" w:rsidP="008614A3">
      <w:r>
        <w:t xml:space="preserve">    &lt;iframe src=</w:t>
      </w:r>
      <w:r w:rsidR="003735BA">
        <w:t>“</w:t>
      </w:r>
      <w:r w:rsidRPr="001B2A6B">
        <w:fldChar w:fldCharType="begin"/>
      </w:r>
      <w:r w:rsidRPr="001B2A6B">
        <w:instrText xml:space="preserve"> REF vid2_url \h  \* MERGEFORMAT </w:instrText>
      </w:r>
      <w:r w:rsidRPr="001B2A6B">
        <w:fldChar w:fldCharType="separate"/>
      </w:r>
      <w:r w:rsidRPr="001B2A6B">
        <w:t>vid2_url</w:t>
      </w:r>
      <w:r w:rsidRPr="001B2A6B">
        <w:fldChar w:fldCharType="end"/>
      </w:r>
      <w:r w:rsidR="003735BA">
        <w:t>“</w:t>
      </w:r>
      <w:r>
        <w:t xml:space="preserve"> frameborder=</w:t>
      </w:r>
      <w:r w:rsidR="003735BA">
        <w:t>“</w:t>
      </w:r>
      <w:r>
        <w:t>0</w:t>
      </w:r>
      <w:r w:rsidR="003735BA">
        <w:t>”</w:t>
      </w:r>
      <w:r>
        <w:t xml:space="preserve"> allowfullscreen</w:t>
      </w:r>
    </w:p>
    <w:p w14:paraId="046FFB1F" w14:textId="7746C9C4" w:rsidR="008614A3" w:rsidRDefault="008614A3" w:rsidP="008614A3">
      <w:r>
        <w:t xml:space="preserve">      style=</w:t>
      </w:r>
      <w:r w:rsidR="003735BA">
        <w:t>“</w:t>
      </w:r>
      <w:r>
        <w:t>position:absolute;top:0;left:0;width:100%;height:100%;</w:t>
      </w:r>
      <w:r w:rsidR="003735BA">
        <w:t>”</w:t>
      </w:r>
      <w:r>
        <w:t>&gt;&lt;/iframe&gt;</w:t>
      </w:r>
    </w:p>
    <w:p w14:paraId="57017587" w14:textId="77777777" w:rsidR="008614A3" w:rsidRDefault="008614A3" w:rsidP="008614A3">
      <w:r>
        <w:t xml:space="preserve">  &lt;/div&gt;</w:t>
      </w:r>
    </w:p>
    <w:p w14:paraId="6E06AEC1" w14:textId="77777777" w:rsidR="008614A3" w:rsidRDefault="008614A3" w:rsidP="008614A3">
      <w:r>
        <w:t>&lt;/div&gt;</w:t>
      </w:r>
    </w:p>
    <w:p w14:paraId="116B25D7" w14:textId="77777777" w:rsidR="008614A3" w:rsidRPr="00AC346A" w:rsidRDefault="008614A3" w:rsidP="008614A3"/>
    <w:p w14:paraId="5697692B" w14:textId="77777777" w:rsidR="008614A3" w:rsidRPr="00AC346A" w:rsidRDefault="008614A3" w:rsidP="008614A3">
      <w:r w:rsidRPr="001B2A6B">
        <w:fldChar w:fldCharType="begin"/>
      </w:r>
      <w:r w:rsidRPr="001B2A6B">
        <w:instrText xml:space="preserve"> REF vid2_caption \h  \* MERGEFORMAT </w:instrText>
      </w:r>
      <w:r w:rsidRPr="001B2A6B">
        <w:fldChar w:fldCharType="separate"/>
      </w:r>
      <w:r w:rsidRPr="001B2A6B">
        <w:t>vid2_caption</w:t>
      </w:r>
      <w:r w:rsidRPr="001B2A6B">
        <w:fldChar w:fldCharType="end"/>
      </w:r>
    </w:p>
    <w:p w14:paraId="09AA7C14" w14:textId="77777777" w:rsidR="008614A3" w:rsidRDefault="008614A3" w:rsidP="008614A3">
      <w:r w:rsidRPr="00AC346A">
        <w:t>::::</w:t>
      </w:r>
    </w:p>
    <w:p w14:paraId="6C66BC7E" w14:textId="77777777" w:rsidR="008614A3" w:rsidRPr="005D4DDF" w:rsidRDefault="008614A3" w:rsidP="008614A3"/>
    <w:p w14:paraId="3C5A1493" w14:textId="63F15FC9" w:rsidR="008614A3" w:rsidRPr="00AC346A" w:rsidRDefault="008614A3" w:rsidP="008614A3">
      <w:r w:rsidRPr="00AC346A">
        <w:t>::::{grid-item-card}</w:t>
      </w:r>
      <w:r>
        <w:t xml:space="preserve"> {{ </w:t>
      </w:r>
      <w:r w:rsidR="00064B74">
        <w:t>rtxt_</w:t>
      </w:r>
      <w:r w:rsidRPr="001B2A6B">
        <w:fldChar w:fldCharType="begin"/>
      </w:r>
      <w:r w:rsidRPr="001B2A6B">
        <w:instrText xml:space="preserve"> REF vid3_ref_id \h  \* MERGEFORMAT </w:instrText>
      </w:r>
      <w:r w:rsidRPr="001B2A6B">
        <w:fldChar w:fldCharType="separate"/>
      </w:r>
      <w:r w:rsidRPr="001B2A6B">
        <w:t>vid3_ref_id</w:t>
      </w:r>
      <w:r w:rsidRPr="001B2A6B">
        <w:fldChar w:fldCharType="end"/>
      </w:r>
      <w:r>
        <w:t xml:space="preserve"> }}</w:t>
      </w:r>
    </w:p>
    <w:p w14:paraId="66D42D55" w14:textId="77777777" w:rsidR="008614A3" w:rsidRDefault="008614A3" w:rsidP="008614A3">
      <w:r>
        <w:t>&lt;div&gt;</w:t>
      </w:r>
    </w:p>
    <w:p w14:paraId="74DBFF3A" w14:textId="2F5EEBB8" w:rsidR="008614A3" w:rsidRDefault="008614A3" w:rsidP="008614A3">
      <w:r>
        <w:t xml:space="preserve">  &lt;div style=</w:t>
      </w:r>
      <w:r w:rsidR="003735BA">
        <w:t>“</w:t>
      </w:r>
      <w:r>
        <w:t>position:relative;padding-top:56.25%;</w:t>
      </w:r>
      <w:r w:rsidR="003735BA">
        <w:t>”</w:t>
      </w:r>
      <w:r>
        <w:t>&gt;</w:t>
      </w:r>
    </w:p>
    <w:p w14:paraId="36DB3CBF" w14:textId="6A4EAED4" w:rsidR="008614A3" w:rsidRDefault="008614A3" w:rsidP="008614A3">
      <w:r>
        <w:t xml:space="preserve">    &lt;iframe src=</w:t>
      </w:r>
      <w:r w:rsidR="003735BA">
        <w:t>“</w:t>
      </w:r>
      <w:r w:rsidRPr="00AC346A">
        <w:fldChar w:fldCharType="begin"/>
      </w:r>
      <w:r w:rsidRPr="00AC346A">
        <w:instrText xml:space="preserve"> REF vid3_url \h </w:instrText>
      </w:r>
      <w:r>
        <w:instrText xml:space="preserve"> \* MERGEFORMAT </w:instrText>
      </w:r>
      <w:r w:rsidRPr="00AC346A">
        <w:fldChar w:fldCharType="separate"/>
      </w:r>
      <w:r w:rsidRPr="001B2A6B">
        <w:t>vid3_url</w:t>
      </w:r>
      <w:r w:rsidRPr="00AC346A">
        <w:fldChar w:fldCharType="end"/>
      </w:r>
      <w:r w:rsidR="003735BA">
        <w:t>“</w:t>
      </w:r>
      <w:r>
        <w:t xml:space="preserve"> frameborder=</w:t>
      </w:r>
      <w:r w:rsidR="003735BA">
        <w:t>“</w:t>
      </w:r>
      <w:r>
        <w:t>0</w:t>
      </w:r>
      <w:r w:rsidR="003735BA">
        <w:t>”</w:t>
      </w:r>
      <w:r>
        <w:t xml:space="preserve"> allowfullscreen</w:t>
      </w:r>
    </w:p>
    <w:p w14:paraId="13B63BCA" w14:textId="1EBB434B" w:rsidR="008614A3" w:rsidRDefault="008614A3" w:rsidP="008614A3">
      <w:r>
        <w:t xml:space="preserve">      style=</w:t>
      </w:r>
      <w:r w:rsidR="003735BA">
        <w:t>“</w:t>
      </w:r>
      <w:r>
        <w:t>position:absolute;top:0;left:0;width:100%;height:100%;</w:t>
      </w:r>
      <w:r w:rsidR="003735BA">
        <w:t>”</w:t>
      </w:r>
      <w:r>
        <w:t>&gt;&lt;/iframe&gt;</w:t>
      </w:r>
    </w:p>
    <w:p w14:paraId="51206409" w14:textId="77777777" w:rsidR="008614A3" w:rsidRDefault="008614A3" w:rsidP="008614A3">
      <w:r>
        <w:t xml:space="preserve">  &lt;/div&gt;</w:t>
      </w:r>
    </w:p>
    <w:p w14:paraId="62AA9B30" w14:textId="77777777" w:rsidR="008614A3" w:rsidRDefault="008614A3" w:rsidP="008614A3">
      <w:r>
        <w:t>&lt;/div&gt;</w:t>
      </w:r>
    </w:p>
    <w:p w14:paraId="46106C2F" w14:textId="77777777" w:rsidR="008614A3" w:rsidRPr="00AC346A" w:rsidRDefault="008614A3" w:rsidP="008614A3"/>
    <w:p w14:paraId="7F13288D" w14:textId="77777777" w:rsidR="008614A3" w:rsidRPr="00AC346A" w:rsidRDefault="008614A3" w:rsidP="008614A3">
      <w:r w:rsidRPr="001B2A6B">
        <w:fldChar w:fldCharType="begin"/>
      </w:r>
      <w:r w:rsidRPr="001B2A6B">
        <w:instrText xml:space="preserve"> REF vid3_caption \h  \* MERGEFORMAT </w:instrText>
      </w:r>
      <w:r w:rsidRPr="001B2A6B">
        <w:fldChar w:fldCharType="separate"/>
      </w:r>
      <w:r w:rsidRPr="001B2A6B">
        <w:t>vid3_caption</w:t>
      </w:r>
      <w:r w:rsidRPr="001B2A6B">
        <w:fldChar w:fldCharType="end"/>
      </w:r>
    </w:p>
    <w:p w14:paraId="1D07B57E" w14:textId="77777777" w:rsidR="008614A3" w:rsidRPr="00AC346A" w:rsidRDefault="008614A3" w:rsidP="008614A3">
      <w:r w:rsidRPr="00AC346A">
        <w:t>::::</w:t>
      </w:r>
    </w:p>
    <w:p w14:paraId="4BCA5773" w14:textId="77777777" w:rsidR="008614A3" w:rsidRPr="00746CF2" w:rsidRDefault="008614A3" w:rsidP="008614A3">
      <w:pPr>
        <w:rPr>
          <w:shd w:val="clear" w:color="auto" w:fill="FFFFFF"/>
        </w:rPr>
      </w:pPr>
      <w:r w:rsidRPr="00AC346A">
        <w:t>:::::</w:t>
      </w:r>
      <w:bookmarkEnd w:id="149"/>
      <w:r w:rsidRPr="00746CF2">
        <w:rPr>
          <w:shd w:val="clear" w:color="auto" w:fill="FFFFFF"/>
        </w:rPr>
        <w:fldChar w:fldCharType="end"/>
      </w:r>
    </w:p>
    <w:p w14:paraId="2C89A4DB" w14:textId="77777777" w:rsidR="008614A3" w:rsidRPr="00746CF2" w:rsidRDefault="008614A3" w:rsidP="008614A3">
      <w:pPr>
        <w:rPr>
          <w:shd w:val="clear" w:color="auto" w:fill="FFFFFF"/>
        </w:rPr>
      </w:pPr>
    </w:p>
    <w:p w14:paraId="37862360" w14:textId="77777777" w:rsidR="008614A3" w:rsidRDefault="008614A3" w:rsidP="008614A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\""md_vis_6grid_vid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0" w:name="md_vis_6grid_vid"/>
      <w:r w:rsidRPr="001B2A6B">
        <w:rPr>
          <w:shd w:val="clear" w:color="auto" w:fill="FFFFFF"/>
          <w:lang w:val="en-US"/>
        </w:rPr>
        <w:t xml:space="preserve">:::::{grid} </w:t>
      </w:r>
      <w:r w:rsidRPr="00AC346A">
        <w:t>3</w:t>
      </w:r>
    </w:p>
    <w:p w14:paraId="3007EE18" w14:textId="77777777" w:rsidR="008614A3" w:rsidRPr="002A3804" w:rsidRDefault="008614A3" w:rsidP="008614A3">
      <w:r w:rsidRPr="00AC346A">
        <w:t>:gutter: 1</w:t>
      </w:r>
    </w:p>
    <w:p w14:paraId="3B45EEDA" w14:textId="77777777" w:rsidR="008614A3" w:rsidRPr="00AC346A" w:rsidRDefault="008614A3" w:rsidP="008614A3">
      <w:r w:rsidRPr="00AC346A">
        <w:t>:padding: 0</w:t>
      </w:r>
    </w:p>
    <w:p w14:paraId="04E8FCC3" w14:textId="77777777" w:rsidR="008614A3" w:rsidRDefault="008614A3" w:rsidP="008614A3">
      <w:r w:rsidRPr="00AC346A">
        <w:t>:margin: 0</w:t>
      </w:r>
    </w:p>
    <w:p w14:paraId="793576F7" w14:textId="77777777" w:rsidR="008614A3" w:rsidRPr="00AC346A" w:rsidRDefault="008614A3" w:rsidP="008614A3"/>
    <w:p w14:paraId="1321CF6E" w14:textId="6732303E" w:rsidR="008614A3" w:rsidRDefault="008614A3" w:rsidP="008614A3">
      <w:r w:rsidRPr="00AC346A">
        <w:t>::::{grid-item-card}</w:t>
      </w:r>
      <w:r>
        <w:t xml:space="preserve"> {{ </w:t>
      </w:r>
      <w:r w:rsidR="00064B74">
        <w:t>rtxt_</w:t>
      </w:r>
      <w:r w:rsidRPr="00AC346A">
        <w:fldChar w:fldCharType="begin"/>
      </w:r>
      <w:r w:rsidRPr="00AC346A">
        <w:instrText xml:space="preserve"> REF vid4_ref_id \h </w:instrText>
      </w:r>
      <w:r>
        <w:instrText xml:space="preserve"> \* MERGEFORMAT </w:instrText>
      </w:r>
      <w:r w:rsidRPr="00AC346A">
        <w:fldChar w:fldCharType="separate"/>
      </w:r>
      <w:r w:rsidRPr="001B2A6B">
        <w:t>vid4_ref_id</w:t>
      </w:r>
      <w:r w:rsidRPr="00AC346A">
        <w:fldChar w:fldCharType="end"/>
      </w:r>
      <w:r>
        <w:t xml:space="preserve"> }}</w:t>
      </w:r>
      <w:r w:rsidRPr="00AC346A">
        <w:t xml:space="preserve"> </w:t>
      </w:r>
    </w:p>
    <w:p w14:paraId="131F5F71" w14:textId="77777777" w:rsidR="008614A3" w:rsidRDefault="008614A3" w:rsidP="008614A3">
      <w:r>
        <w:t>&lt;div&gt;</w:t>
      </w:r>
    </w:p>
    <w:p w14:paraId="359D3989" w14:textId="02386B07" w:rsidR="008614A3" w:rsidRDefault="008614A3" w:rsidP="008614A3">
      <w:r>
        <w:t xml:space="preserve">  &lt;div style=</w:t>
      </w:r>
      <w:r w:rsidR="003735BA">
        <w:t>“</w:t>
      </w:r>
      <w:r>
        <w:t>position:relative;padding-top:56.25%;</w:t>
      </w:r>
      <w:r w:rsidR="003735BA">
        <w:t>”</w:t>
      </w:r>
      <w:r>
        <w:t>&gt;</w:t>
      </w:r>
    </w:p>
    <w:p w14:paraId="6BB4FB2F" w14:textId="08D82DD8" w:rsidR="008614A3" w:rsidRDefault="008614A3" w:rsidP="008614A3">
      <w:r>
        <w:t xml:space="preserve">    &lt;iframe src=</w:t>
      </w:r>
      <w:r w:rsidR="003735BA">
        <w:t>“</w:t>
      </w:r>
      <w:r w:rsidRPr="00AC346A">
        <w:fldChar w:fldCharType="begin"/>
      </w:r>
      <w:r w:rsidRPr="00AC346A">
        <w:instrText xml:space="preserve"> REF vid4_url \h </w:instrText>
      </w:r>
      <w:r>
        <w:instrText xml:space="preserve"> \* MERGEFORMAT </w:instrText>
      </w:r>
      <w:r w:rsidRPr="00AC346A">
        <w:fldChar w:fldCharType="separate"/>
      </w:r>
      <w:r w:rsidRPr="001B2A6B">
        <w:t>vid4_url</w:t>
      </w:r>
      <w:r w:rsidRPr="00AC346A">
        <w:fldChar w:fldCharType="end"/>
      </w:r>
      <w:r w:rsidR="003735BA">
        <w:t>“</w:t>
      </w:r>
      <w:r>
        <w:t xml:space="preserve"> frameborder=</w:t>
      </w:r>
      <w:r w:rsidR="003735BA">
        <w:t>“</w:t>
      </w:r>
      <w:r>
        <w:t>0</w:t>
      </w:r>
      <w:r w:rsidR="003735BA">
        <w:t>”</w:t>
      </w:r>
      <w:r>
        <w:t xml:space="preserve"> allowfullscreen</w:t>
      </w:r>
    </w:p>
    <w:p w14:paraId="19151FAE" w14:textId="1929F419" w:rsidR="008614A3" w:rsidRDefault="008614A3" w:rsidP="008614A3">
      <w:r>
        <w:t xml:space="preserve">      style=</w:t>
      </w:r>
      <w:r w:rsidR="003735BA">
        <w:t>“</w:t>
      </w:r>
      <w:r>
        <w:t>position:absolute;top:0;left:0;width:100%;height:100%;</w:t>
      </w:r>
      <w:r w:rsidR="003735BA">
        <w:t>”</w:t>
      </w:r>
      <w:r>
        <w:t>&gt;&lt;/iframe&gt;</w:t>
      </w:r>
    </w:p>
    <w:p w14:paraId="5A6D1560" w14:textId="77777777" w:rsidR="008614A3" w:rsidRDefault="008614A3" w:rsidP="008614A3">
      <w:r>
        <w:t xml:space="preserve">  &lt;/div&gt;</w:t>
      </w:r>
    </w:p>
    <w:p w14:paraId="25D9E270" w14:textId="77777777" w:rsidR="008614A3" w:rsidRDefault="008614A3" w:rsidP="008614A3">
      <w:r>
        <w:t>&lt;/div&gt;</w:t>
      </w:r>
    </w:p>
    <w:p w14:paraId="32D09F02" w14:textId="77777777" w:rsidR="008614A3" w:rsidRDefault="008614A3" w:rsidP="008614A3"/>
    <w:p w14:paraId="0870CBAC" w14:textId="77777777" w:rsidR="008614A3" w:rsidRPr="00AC346A" w:rsidRDefault="008614A3" w:rsidP="008614A3">
      <w:r w:rsidRPr="00AC346A">
        <w:fldChar w:fldCharType="begin"/>
      </w:r>
      <w:r w:rsidRPr="00AC346A">
        <w:instrText xml:space="preserve"> REF vid4_caption \h </w:instrText>
      </w:r>
      <w:r>
        <w:instrText xml:space="preserve"> \* MERGEFORMAT </w:instrText>
      </w:r>
      <w:r w:rsidRPr="00AC346A">
        <w:fldChar w:fldCharType="separate"/>
      </w:r>
      <w:r w:rsidRPr="001B2A6B">
        <w:t>vid4_caption</w:t>
      </w:r>
      <w:r w:rsidRPr="00AC346A">
        <w:fldChar w:fldCharType="end"/>
      </w:r>
    </w:p>
    <w:p w14:paraId="6A4244F2" w14:textId="77777777" w:rsidR="008614A3" w:rsidRDefault="008614A3" w:rsidP="008614A3">
      <w:r w:rsidRPr="00AC346A">
        <w:t>::::</w:t>
      </w:r>
    </w:p>
    <w:p w14:paraId="0B5BF25A" w14:textId="77777777" w:rsidR="008614A3" w:rsidRPr="005D4DDF" w:rsidRDefault="008614A3" w:rsidP="008614A3"/>
    <w:p w14:paraId="616D1287" w14:textId="20FEF252" w:rsidR="008614A3" w:rsidRPr="00AC346A" w:rsidRDefault="008614A3" w:rsidP="008614A3">
      <w:r w:rsidRPr="00AC346A">
        <w:t>::::{grid-item-card}</w:t>
      </w:r>
      <w:r>
        <w:t xml:space="preserve"> {{ </w:t>
      </w:r>
      <w:r w:rsidR="00064B74">
        <w:t>rtxt_</w:t>
      </w:r>
      <w:r w:rsidRPr="00BA6CE9">
        <w:fldChar w:fldCharType="begin"/>
      </w:r>
      <w:r w:rsidRPr="00BA6CE9">
        <w:instrText xml:space="preserve"> REF vid5_ref_id \h  \* MERGEFORMAT </w:instrText>
      </w:r>
      <w:r w:rsidRPr="00BA6CE9">
        <w:fldChar w:fldCharType="separate"/>
      </w:r>
      <w:r w:rsidRPr="001B2A6B">
        <w:t>vid5_ref_id</w:t>
      </w:r>
      <w:r w:rsidRPr="00BA6CE9">
        <w:fldChar w:fldCharType="end"/>
      </w:r>
      <w:r w:rsidRPr="00BA6CE9">
        <w:t xml:space="preserve"> }}</w:t>
      </w:r>
    </w:p>
    <w:p w14:paraId="306CA8D9" w14:textId="77777777" w:rsidR="008614A3" w:rsidRDefault="008614A3" w:rsidP="008614A3">
      <w:r>
        <w:t>&lt;div&gt;</w:t>
      </w:r>
    </w:p>
    <w:p w14:paraId="53966492" w14:textId="79285E87" w:rsidR="008614A3" w:rsidRDefault="008614A3" w:rsidP="008614A3">
      <w:r>
        <w:t xml:space="preserve">  &lt;div style=</w:t>
      </w:r>
      <w:r w:rsidR="003735BA">
        <w:t>“</w:t>
      </w:r>
      <w:r>
        <w:t>position:relative;padding-top:56.25%;</w:t>
      </w:r>
      <w:r w:rsidR="003735BA">
        <w:t>”</w:t>
      </w:r>
      <w:r>
        <w:t>&gt;</w:t>
      </w:r>
    </w:p>
    <w:p w14:paraId="4B9D29C7" w14:textId="2AFEA015" w:rsidR="008614A3" w:rsidRDefault="008614A3" w:rsidP="008614A3">
      <w:r>
        <w:t xml:space="preserve">    &lt;iframe src=</w:t>
      </w:r>
      <w:r w:rsidR="003735BA">
        <w:t>“</w:t>
      </w:r>
      <w:r w:rsidRPr="00AC346A">
        <w:fldChar w:fldCharType="begin"/>
      </w:r>
      <w:r w:rsidRPr="00AC346A">
        <w:instrText xml:space="preserve"> REF vid5_url \h </w:instrText>
      </w:r>
      <w:r>
        <w:instrText xml:space="preserve"> \* MERGEFORMAT </w:instrText>
      </w:r>
      <w:r w:rsidRPr="00AC346A">
        <w:fldChar w:fldCharType="separate"/>
      </w:r>
      <w:r w:rsidRPr="001B2A6B">
        <w:t>vid5_url</w:t>
      </w:r>
      <w:r w:rsidRPr="00AC346A">
        <w:fldChar w:fldCharType="end"/>
      </w:r>
      <w:r w:rsidR="003735BA">
        <w:t>“</w:t>
      </w:r>
      <w:r>
        <w:t xml:space="preserve"> frameborder=</w:t>
      </w:r>
      <w:r w:rsidR="003735BA">
        <w:t>“</w:t>
      </w:r>
      <w:r>
        <w:t>0</w:t>
      </w:r>
      <w:r w:rsidR="003735BA">
        <w:t>”</w:t>
      </w:r>
      <w:r>
        <w:t xml:space="preserve"> allowfullscreen</w:t>
      </w:r>
    </w:p>
    <w:p w14:paraId="675890FB" w14:textId="0E163886" w:rsidR="008614A3" w:rsidRDefault="008614A3" w:rsidP="008614A3">
      <w:r>
        <w:t xml:space="preserve">      style=</w:t>
      </w:r>
      <w:r w:rsidR="003735BA">
        <w:t>“</w:t>
      </w:r>
      <w:r>
        <w:t>position:absolute;top:0;left:0;width:100%;height:100%;</w:t>
      </w:r>
      <w:r w:rsidR="003735BA">
        <w:t>”</w:t>
      </w:r>
      <w:r>
        <w:t>&gt;&lt;/iframe&gt;</w:t>
      </w:r>
    </w:p>
    <w:p w14:paraId="4BBED748" w14:textId="77777777" w:rsidR="008614A3" w:rsidRDefault="008614A3" w:rsidP="008614A3">
      <w:r>
        <w:t xml:space="preserve">  &lt;/div&gt;</w:t>
      </w:r>
    </w:p>
    <w:p w14:paraId="7355C6C9" w14:textId="77777777" w:rsidR="008614A3" w:rsidRDefault="008614A3" w:rsidP="008614A3">
      <w:r>
        <w:t>&lt;/div&gt;</w:t>
      </w:r>
    </w:p>
    <w:p w14:paraId="3CB800DC" w14:textId="77777777" w:rsidR="008614A3" w:rsidRDefault="008614A3" w:rsidP="008614A3"/>
    <w:p w14:paraId="7A05CADD" w14:textId="77777777" w:rsidR="008614A3" w:rsidRPr="00AC346A" w:rsidRDefault="008614A3" w:rsidP="008614A3">
      <w:r w:rsidRPr="001B2A6B">
        <w:fldChar w:fldCharType="begin"/>
      </w:r>
      <w:r w:rsidRPr="00AC346A">
        <w:instrText xml:space="preserve"> REF vid5_caption \h </w:instrText>
      </w:r>
      <w:r w:rsidRPr="001B2A6B">
        <w:instrText xml:space="preserve"> \* MERGEFORMAT </w:instrText>
      </w:r>
      <w:r w:rsidRPr="001B2A6B">
        <w:fldChar w:fldCharType="separate"/>
      </w:r>
      <w:r w:rsidRPr="001B2A6B">
        <w:t>vid5_caption</w:t>
      </w:r>
      <w:r w:rsidRPr="001B2A6B">
        <w:fldChar w:fldCharType="end"/>
      </w:r>
    </w:p>
    <w:p w14:paraId="4B448369" w14:textId="77777777" w:rsidR="008614A3" w:rsidRDefault="008614A3" w:rsidP="008614A3">
      <w:r w:rsidRPr="00AC346A">
        <w:t>::::</w:t>
      </w:r>
    </w:p>
    <w:p w14:paraId="1E722831" w14:textId="77777777" w:rsidR="008614A3" w:rsidRPr="005D4DDF" w:rsidRDefault="008614A3" w:rsidP="008614A3"/>
    <w:p w14:paraId="1C7C9980" w14:textId="5813276D" w:rsidR="008614A3" w:rsidRPr="00AC346A" w:rsidRDefault="008614A3" w:rsidP="008614A3">
      <w:r w:rsidRPr="00AC346A">
        <w:t>::::{grid-item-card}</w:t>
      </w:r>
      <w:r>
        <w:t xml:space="preserve"> {{ </w:t>
      </w:r>
      <w:r w:rsidR="00064B74">
        <w:t>rtxt_</w:t>
      </w:r>
      <w:r w:rsidRPr="00AC346A">
        <w:fldChar w:fldCharType="begin"/>
      </w:r>
      <w:r w:rsidRPr="00AC346A">
        <w:instrText xml:space="preserve"> REF vid6_ref_id \h </w:instrText>
      </w:r>
      <w:r>
        <w:instrText xml:space="preserve"> \* MERGEFORMAT </w:instrText>
      </w:r>
      <w:r w:rsidRPr="00AC346A">
        <w:fldChar w:fldCharType="separate"/>
      </w:r>
      <w:r w:rsidRPr="001B2A6B">
        <w:t>vid6_ref_id</w:t>
      </w:r>
      <w:r w:rsidRPr="00AC346A">
        <w:fldChar w:fldCharType="end"/>
      </w:r>
      <w:r>
        <w:t xml:space="preserve"> }}</w:t>
      </w:r>
    </w:p>
    <w:p w14:paraId="731971BA" w14:textId="77777777" w:rsidR="008614A3" w:rsidRDefault="008614A3" w:rsidP="008614A3">
      <w:r>
        <w:t>&lt;div&gt;</w:t>
      </w:r>
    </w:p>
    <w:p w14:paraId="322CEF8C" w14:textId="3743137B" w:rsidR="008614A3" w:rsidRDefault="008614A3" w:rsidP="008614A3">
      <w:r>
        <w:t xml:space="preserve">  &lt;div style=</w:t>
      </w:r>
      <w:r w:rsidR="003735BA">
        <w:t>“</w:t>
      </w:r>
      <w:r>
        <w:t>position:relative;padding-top:56.25%;</w:t>
      </w:r>
      <w:r w:rsidR="003735BA">
        <w:t>”</w:t>
      </w:r>
      <w:r>
        <w:t>&gt;</w:t>
      </w:r>
    </w:p>
    <w:p w14:paraId="00EE94D2" w14:textId="52E9CF3C" w:rsidR="008614A3" w:rsidRDefault="008614A3" w:rsidP="008614A3">
      <w:r>
        <w:t xml:space="preserve">    &lt;iframe src=</w:t>
      </w:r>
      <w:r w:rsidR="003735BA">
        <w:t>“</w:t>
      </w:r>
      <w:r w:rsidRPr="001B2A6B">
        <w:fldChar w:fldCharType="begin"/>
      </w:r>
      <w:r w:rsidRPr="001B2A6B">
        <w:instrText xml:space="preserve"> REF vid6_url \h  \* MERGEFORMAT </w:instrText>
      </w:r>
      <w:r w:rsidRPr="001B2A6B">
        <w:fldChar w:fldCharType="separate"/>
      </w:r>
      <w:r w:rsidRPr="001B2A6B">
        <w:t>vid6_url</w:t>
      </w:r>
      <w:r w:rsidRPr="001B2A6B">
        <w:fldChar w:fldCharType="end"/>
      </w:r>
      <w:r w:rsidR="003735BA">
        <w:t>“</w:t>
      </w:r>
      <w:r>
        <w:t xml:space="preserve"> frameborder=</w:t>
      </w:r>
      <w:r w:rsidR="003735BA">
        <w:t>“</w:t>
      </w:r>
      <w:r>
        <w:t>0</w:t>
      </w:r>
      <w:r w:rsidR="003735BA">
        <w:t>”</w:t>
      </w:r>
      <w:r>
        <w:t xml:space="preserve"> allowfullscreen</w:t>
      </w:r>
    </w:p>
    <w:p w14:paraId="5BCFF04A" w14:textId="399C8C5C" w:rsidR="008614A3" w:rsidRDefault="008614A3" w:rsidP="008614A3">
      <w:r>
        <w:t xml:space="preserve">      style=</w:t>
      </w:r>
      <w:r w:rsidR="003735BA">
        <w:t>“</w:t>
      </w:r>
      <w:r>
        <w:t>position:absolute;top:0;left:0;width:100%;height:100%;</w:t>
      </w:r>
      <w:r w:rsidR="003735BA">
        <w:t>”</w:t>
      </w:r>
      <w:r>
        <w:t>&gt;&lt;/iframe&gt;</w:t>
      </w:r>
    </w:p>
    <w:p w14:paraId="534222F8" w14:textId="77777777" w:rsidR="008614A3" w:rsidRDefault="008614A3" w:rsidP="008614A3">
      <w:r>
        <w:t xml:space="preserve">  &lt;/div&gt;</w:t>
      </w:r>
    </w:p>
    <w:p w14:paraId="2B447277" w14:textId="77777777" w:rsidR="008614A3" w:rsidRDefault="008614A3" w:rsidP="008614A3">
      <w:r>
        <w:t>&lt;/div&gt;</w:t>
      </w:r>
    </w:p>
    <w:p w14:paraId="7BE8080F" w14:textId="77777777" w:rsidR="008614A3" w:rsidRPr="00AC346A" w:rsidRDefault="008614A3" w:rsidP="008614A3"/>
    <w:p w14:paraId="0F8A1692" w14:textId="77777777" w:rsidR="008614A3" w:rsidRPr="00AC346A" w:rsidRDefault="008614A3" w:rsidP="008614A3">
      <w:r w:rsidRPr="001B2A6B">
        <w:fldChar w:fldCharType="begin"/>
      </w:r>
      <w:r w:rsidRPr="00AC346A">
        <w:instrText xml:space="preserve"> REF vid6_caption \h </w:instrText>
      </w:r>
      <w:r w:rsidRPr="001B2A6B">
        <w:instrText xml:space="preserve"> \* MERGEFORMAT </w:instrText>
      </w:r>
      <w:r w:rsidRPr="001B2A6B">
        <w:fldChar w:fldCharType="separate"/>
      </w:r>
      <w:r w:rsidRPr="001B2A6B">
        <w:t>vid6_caption</w:t>
      </w:r>
      <w:r w:rsidRPr="001B2A6B">
        <w:fldChar w:fldCharType="end"/>
      </w:r>
    </w:p>
    <w:p w14:paraId="3F90A0E7" w14:textId="77777777" w:rsidR="008614A3" w:rsidRPr="005D4DDF" w:rsidRDefault="008614A3" w:rsidP="008614A3">
      <w:r w:rsidRPr="00AC346A">
        <w:t>::::</w:t>
      </w:r>
    </w:p>
    <w:p w14:paraId="2A798ACC" w14:textId="77777777" w:rsidR="008614A3" w:rsidRPr="00746CF2" w:rsidRDefault="008614A3" w:rsidP="008614A3">
      <w:pPr>
        <w:rPr>
          <w:shd w:val="clear" w:color="auto" w:fill="FFFFFF"/>
        </w:rPr>
      </w:pPr>
      <w:r w:rsidRPr="00AC346A">
        <w:t>:::::</w:t>
      </w:r>
      <w:bookmarkEnd w:id="150"/>
      <w:r w:rsidRPr="00746CF2">
        <w:rPr>
          <w:shd w:val="clear" w:color="auto" w:fill="FFFFFF"/>
        </w:rPr>
        <w:fldChar w:fldCharType="end"/>
      </w:r>
    </w:p>
    <w:p w14:paraId="13CE7586" w14:textId="77777777" w:rsidR="008614A3" w:rsidRPr="00746CF2" w:rsidRDefault="008614A3" w:rsidP="008614A3">
      <w:pPr>
        <w:rPr>
          <w:shd w:val="clear" w:color="auto" w:fill="FFFFFF"/>
        </w:rPr>
      </w:pPr>
    </w:p>
    <w:p w14:paraId="727F5F1B" w14:textId="77777777" w:rsidR="008614A3" w:rsidRDefault="008614A3" w:rsidP="008614A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\""md_vis_7grid_vid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1" w:name="md_vis_7grid_vid"/>
      <w:r w:rsidRPr="001B2A6B">
        <w:rPr>
          <w:shd w:val="clear" w:color="auto" w:fill="FFFFFF"/>
          <w:lang w:val="en-US"/>
        </w:rPr>
        <w:t xml:space="preserve">:::::{grid} </w:t>
      </w:r>
      <w:r w:rsidRPr="00AC346A">
        <w:t>3</w:t>
      </w:r>
    </w:p>
    <w:p w14:paraId="1B708F50" w14:textId="77777777" w:rsidR="008614A3" w:rsidRPr="002A3804" w:rsidRDefault="008614A3" w:rsidP="008614A3">
      <w:r w:rsidRPr="00AC346A">
        <w:t>:gutter: 1</w:t>
      </w:r>
    </w:p>
    <w:p w14:paraId="4836B752" w14:textId="77777777" w:rsidR="008614A3" w:rsidRPr="00AC346A" w:rsidRDefault="008614A3" w:rsidP="008614A3">
      <w:r w:rsidRPr="00AC346A">
        <w:t>:padding: 0</w:t>
      </w:r>
    </w:p>
    <w:p w14:paraId="762394A9" w14:textId="77777777" w:rsidR="008614A3" w:rsidRDefault="008614A3" w:rsidP="008614A3">
      <w:r w:rsidRPr="00AC346A">
        <w:t>:margin: 0</w:t>
      </w:r>
    </w:p>
    <w:p w14:paraId="4E0B095C" w14:textId="77777777" w:rsidR="008614A3" w:rsidRDefault="008614A3" w:rsidP="008614A3"/>
    <w:p w14:paraId="1872F2E7" w14:textId="2DCB4942" w:rsidR="008614A3" w:rsidRDefault="008614A3" w:rsidP="008614A3">
      <w:r w:rsidRPr="00AC346A">
        <w:t>::::{grid-item-card}</w:t>
      </w:r>
      <w:r>
        <w:t xml:space="preserve"> {{ </w:t>
      </w:r>
      <w:r w:rsidR="00064B74">
        <w:t>rtxt_</w:t>
      </w:r>
      <w:r w:rsidRPr="00AC346A">
        <w:fldChar w:fldCharType="begin"/>
      </w:r>
      <w:r w:rsidRPr="00AC346A">
        <w:instrText xml:space="preserve"> REF vid</w:instrText>
      </w:r>
      <w:r>
        <w:instrText>7</w:instrText>
      </w:r>
      <w:r w:rsidRPr="00AC346A">
        <w:instrText xml:space="preserve">_ref_id \h </w:instrText>
      </w:r>
      <w:r>
        <w:instrText xml:space="preserve"> \* MERGEFORMAT </w:instrText>
      </w:r>
      <w:r w:rsidRPr="00AC346A">
        <w:fldChar w:fldCharType="separate"/>
      </w:r>
      <w:r w:rsidRPr="001B2A6B">
        <w:t>vid7_ref_id</w:t>
      </w:r>
      <w:r w:rsidRPr="00AC346A">
        <w:fldChar w:fldCharType="end"/>
      </w:r>
      <w:r>
        <w:t xml:space="preserve"> }}</w:t>
      </w:r>
    </w:p>
    <w:p w14:paraId="0CDD51A7" w14:textId="77777777" w:rsidR="008614A3" w:rsidRDefault="008614A3" w:rsidP="008614A3">
      <w:r>
        <w:t>&lt;div&gt;</w:t>
      </w:r>
    </w:p>
    <w:p w14:paraId="21921CF5" w14:textId="2C7CDC14" w:rsidR="008614A3" w:rsidRDefault="008614A3" w:rsidP="008614A3">
      <w:r>
        <w:t xml:space="preserve">  &lt;div style=</w:t>
      </w:r>
      <w:r w:rsidR="003735BA">
        <w:t>“</w:t>
      </w:r>
      <w:r>
        <w:t>position:relative;padding-top:56.25%;</w:t>
      </w:r>
      <w:r w:rsidR="003735BA">
        <w:t>”</w:t>
      </w:r>
      <w:r>
        <w:t>&gt;</w:t>
      </w:r>
    </w:p>
    <w:p w14:paraId="7D6D99B3" w14:textId="4B741012" w:rsidR="008614A3" w:rsidRDefault="008614A3" w:rsidP="008614A3">
      <w:r>
        <w:t xml:space="preserve">    &lt;iframe src=</w:t>
      </w:r>
      <w:r w:rsidR="003735BA">
        <w:t>“</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sidRPr="001B2A6B">
        <w:t>vid7_url</w:t>
      </w:r>
      <w:r w:rsidRPr="00AC346A">
        <w:fldChar w:fldCharType="end"/>
      </w:r>
      <w:r w:rsidR="003735BA">
        <w:t>“</w:t>
      </w:r>
      <w:r>
        <w:t xml:space="preserve"> frameborder=</w:t>
      </w:r>
      <w:r w:rsidR="003735BA">
        <w:t>“</w:t>
      </w:r>
      <w:r>
        <w:t>0</w:t>
      </w:r>
      <w:r w:rsidR="003735BA">
        <w:t>”</w:t>
      </w:r>
      <w:r>
        <w:t xml:space="preserve"> allowfullscreen</w:t>
      </w:r>
    </w:p>
    <w:p w14:paraId="70AE58CB" w14:textId="29AD531E" w:rsidR="008614A3" w:rsidRDefault="008614A3" w:rsidP="008614A3">
      <w:r>
        <w:t xml:space="preserve">      style=</w:t>
      </w:r>
      <w:r w:rsidR="003735BA">
        <w:t>“</w:t>
      </w:r>
      <w:r>
        <w:t>position:absolute;top:0;left:0;width:100%;height:100%;</w:t>
      </w:r>
      <w:r w:rsidR="003735BA">
        <w:t>”</w:t>
      </w:r>
      <w:r>
        <w:t>&gt;&lt;/iframe&gt;</w:t>
      </w:r>
    </w:p>
    <w:p w14:paraId="6B914BD2" w14:textId="77777777" w:rsidR="008614A3" w:rsidRDefault="008614A3" w:rsidP="008614A3">
      <w:r>
        <w:t xml:space="preserve">  &lt;/div&gt;</w:t>
      </w:r>
    </w:p>
    <w:p w14:paraId="40169CAB" w14:textId="77777777" w:rsidR="008614A3" w:rsidRDefault="008614A3" w:rsidP="008614A3">
      <w:r>
        <w:t>&lt;/div&gt;</w:t>
      </w:r>
    </w:p>
    <w:p w14:paraId="3E851CD2" w14:textId="77777777" w:rsidR="008614A3" w:rsidRDefault="008614A3" w:rsidP="008614A3"/>
    <w:p w14:paraId="13AF6FD2" w14:textId="77777777" w:rsidR="008614A3" w:rsidRPr="00AC346A" w:rsidRDefault="008614A3" w:rsidP="008614A3">
      <w:r w:rsidRPr="001B2A6B">
        <w:fldChar w:fldCharType="begin"/>
      </w:r>
      <w:r w:rsidRPr="00AC346A">
        <w:instrText xml:space="preserve"> REF vid</w:instrText>
      </w:r>
      <w:r>
        <w:instrText>7</w:instrText>
      </w:r>
      <w:r w:rsidRPr="00AC346A">
        <w:instrText xml:space="preserve">_caption \h </w:instrText>
      </w:r>
      <w:r w:rsidRPr="001B2A6B">
        <w:instrText xml:space="preserve"> \* MERGEFORMAT </w:instrText>
      </w:r>
      <w:r w:rsidRPr="001B2A6B">
        <w:fldChar w:fldCharType="separate"/>
      </w:r>
      <w:r w:rsidRPr="001B2A6B">
        <w:t>vid7_caption</w:t>
      </w:r>
      <w:r w:rsidRPr="001B2A6B">
        <w:fldChar w:fldCharType="end"/>
      </w:r>
    </w:p>
    <w:p w14:paraId="4C61825C" w14:textId="77777777" w:rsidR="008614A3" w:rsidRDefault="008614A3" w:rsidP="008614A3">
      <w:r w:rsidRPr="00AC346A">
        <w:t>::::</w:t>
      </w:r>
    </w:p>
    <w:p w14:paraId="53D2F0AB" w14:textId="77777777" w:rsidR="008614A3" w:rsidRPr="00AC346A" w:rsidRDefault="008614A3" w:rsidP="008614A3"/>
    <w:p w14:paraId="5E67A384" w14:textId="4F9FC465" w:rsidR="008614A3" w:rsidRDefault="008614A3" w:rsidP="008614A3">
      <w:r w:rsidRPr="00AC346A">
        <w:t>::::{grid-item-card}</w:t>
      </w:r>
      <w:r>
        <w:t xml:space="preserve"> {{ </w:t>
      </w:r>
      <w:r w:rsidR="00064B74">
        <w:t>rtxt_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sidRPr="001B2A6B">
        <w:t>vid8_ref_id</w:t>
      </w:r>
      <w:r w:rsidRPr="00AC346A">
        <w:fldChar w:fldCharType="end"/>
      </w:r>
      <w:r>
        <w:t xml:space="preserve"> }}</w:t>
      </w:r>
    </w:p>
    <w:p w14:paraId="48F8DF29" w14:textId="77777777" w:rsidR="008614A3" w:rsidRDefault="008614A3" w:rsidP="008614A3">
      <w:r>
        <w:t>&lt;div&gt;</w:t>
      </w:r>
    </w:p>
    <w:p w14:paraId="0E960A6E" w14:textId="6209D77D" w:rsidR="008614A3" w:rsidRDefault="008614A3" w:rsidP="008614A3">
      <w:r>
        <w:t xml:space="preserve">  &lt;div style=</w:t>
      </w:r>
      <w:r w:rsidR="003735BA">
        <w:t>“</w:t>
      </w:r>
      <w:r>
        <w:t>position:relative;padding-top:56.25%;</w:t>
      </w:r>
      <w:r w:rsidR="003735BA">
        <w:t>”</w:t>
      </w:r>
      <w:r>
        <w:t>&gt;</w:t>
      </w:r>
    </w:p>
    <w:p w14:paraId="2D1ACBF8" w14:textId="232E951F" w:rsidR="008614A3" w:rsidRDefault="008614A3" w:rsidP="008614A3">
      <w:r>
        <w:t xml:space="preserve">    &lt;iframe src=</w:t>
      </w:r>
      <w:r w:rsidR="003735BA">
        <w:t>“</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sidRPr="001B2A6B">
        <w:t>vid8_url</w:t>
      </w:r>
      <w:r w:rsidRPr="00AC346A">
        <w:fldChar w:fldCharType="end"/>
      </w:r>
      <w:r w:rsidR="003735BA">
        <w:t>“</w:t>
      </w:r>
      <w:r>
        <w:t xml:space="preserve"> frameborder=</w:t>
      </w:r>
      <w:r w:rsidR="003735BA">
        <w:t>“</w:t>
      </w:r>
      <w:r>
        <w:t>0</w:t>
      </w:r>
      <w:r w:rsidR="003735BA">
        <w:t>”</w:t>
      </w:r>
      <w:r>
        <w:t xml:space="preserve"> allowfullscreen</w:t>
      </w:r>
    </w:p>
    <w:p w14:paraId="780FB0CC" w14:textId="2B82ADB2" w:rsidR="008614A3" w:rsidRDefault="008614A3" w:rsidP="008614A3">
      <w:r>
        <w:t xml:space="preserve">      style=</w:t>
      </w:r>
      <w:r w:rsidR="003735BA">
        <w:t>“</w:t>
      </w:r>
      <w:r>
        <w:t>position:absolute;top:0;left:0;width:100%;height:100%;</w:t>
      </w:r>
      <w:r w:rsidR="003735BA">
        <w:t>”</w:t>
      </w:r>
      <w:r>
        <w:t>&gt;&lt;/iframe&gt;</w:t>
      </w:r>
    </w:p>
    <w:p w14:paraId="0CFE7BCC" w14:textId="77777777" w:rsidR="008614A3" w:rsidRDefault="008614A3" w:rsidP="008614A3">
      <w:r>
        <w:t xml:space="preserve">  &lt;/div&gt;</w:t>
      </w:r>
    </w:p>
    <w:p w14:paraId="19DFF3FD" w14:textId="77777777" w:rsidR="008614A3" w:rsidRDefault="008614A3" w:rsidP="008614A3">
      <w:r>
        <w:t>&lt;/div&gt;</w:t>
      </w:r>
    </w:p>
    <w:p w14:paraId="3F9FF133" w14:textId="77777777" w:rsidR="008614A3" w:rsidRDefault="008614A3" w:rsidP="008614A3"/>
    <w:p w14:paraId="75F50585" w14:textId="77777777" w:rsidR="008614A3" w:rsidRPr="00AC346A" w:rsidRDefault="008614A3" w:rsidP="008614A3">
      <w:r w:rsidRPr="001B2A6B">
        <w:fldChar w:fldCharType="begin"/>
      </w:r>
      <w:r w:rsidRPr="00AC346A">
        <w:instrText xml:space="preserve"> REF vid</w:instrText>
      </w:r>
      <w:r>
        <w:instrText>8</w:instrText>
      </w:r>
      <w:r w:rsidRPr="00AC346A">
        <w:instrText xml:space="preserve">_caption \h </w:instrText>
      </w:r>
      <w:r w:rsidRPr="001B2A6B">
        <w:instrText xml:space="preserve"> \* MERGEFORMAT </w:instrText>
      </w:r>
      <w:r w:rsidRPr="001B2A6B">
        <w:fldChar w:fldCharType="separate"/>
      </w:r>
      <w:r w:rsidRPr="001B2A6B">
        <w:t>vid8_caption</w:t>
      </w:r>
      <w:r w:rsidRPr="001B2A6B">
        <w:fldChar w:fldCharType="end"/>
      </w:r>
    </w:p>
    <w:p w14:paraId="53E1B0E8" w14:textId="77777777" w:rsidR="008614A3" w:rsidRDefault="008614A3" w:rsidP="008614A3">
      <w:r w:rsidRPr="00AC346A">
        <w:t>::::</w:t>
      </w:r>
    </w:p>
    <w:p w14:paraId="144C9C36" w14:textId="77777777" w:rsidR="008614A3" w:rsidRPr="005D4DDF" w:rsidRDefault="008614A3" w:rsidP="008614A3"/>
    <w:p w14:paraId="5A11749E" w14:textId="511A9498" w:rsidR="008614A3" w:rsidRPr="00AC346A" w:rsidRDefault="008614A3" w:rsidP="008614A3">
      <w:r w:rsidRPr="00AC346A">
        <w:t>::::{grid-item-card}</w:t>
      </w:r>
      <w:r>
        <w:t xml:space="preserve"> {{ </w:t>
      </w:r>
      <w:r w:rsidR="00064B74">
        <w:t>rtxt_</w:t>
      </w:r>
      <w:r w:rsidRPr="00AC346A">
        <w:fldChar w:fldCharType="begin"/>
      </w:r>
      <w:r w:rsidRPr="00AC346A">
        <w:instrText xml:space="preserve"> REF vid</w:instrText>
      </w:r>
      <w:r>
        <w:instrText>9</w:instrText>
      </w:r>
      <w:r w:rsidRPr="00AC346A">
        <w:instrText xml:space="preserve">_ref_id \h </w:instrText>
      </w:r>
      <w:r>
        <w:instrText xml:space="preserve"> \* MERGEFORMAT </w:instrText>
      </w:r>
      <w:r w:rsidRPr="00AC346A">
        <w:fldChar w:fldCharType="separate"/>
      </w:r>
      <w:r w:rsidRPr="001B2A6B">
        <w:t>vid9_ref_id</w:t>
      </w:r>
      <w:r w:rsidRPr="00AC346A">
        <w:fldChar w:fldCharType="end"/>
      </w:r>
      <w:r>
        <w:t xml:space="preserve"> }}</w:t>
      </w:r>
    </w:p>
    <w:p w14:paraId="6AB3C9A8" w14:textId="77777777" w:rsidR="008614A3" w:rsidRDefault="008614A3" w:rsidP="008614A3">
      <w:r>
        <w:t>&lt;div&gt;</w:t>
      </w:r>
    </w:p>
    <w:p w14:paraId="0E4C2054" w14:textId="6F6D0312" w:rsidR="008614A3" w:rsidRDefault="008614A3" w:rsidP="008614A3">
      <w:r>
        <w:t xml:space="preserve">  &lt;div style=</w:t>
      </w:r>
      <w:r w:rsidR="003735BA">
        <w:t>“</w:t>
      </w:r>
      <w:r>
        <w:t>position:relative;padding-top:56.25%;</w:t>
      </w:r>
      <w:r w:rsidR="003735BA">
        <w:t>”</w:t>
      </w:r>
      <w:r>
        <w:t>&gt;</w:t>
      </w:r>
    </w:p>
    <w:p w14:paraId="1980F861" w14:textId="4C3D39A6" w:rsidR="008614A3" w:rsidRDefault="008614A3" w:rsidP="008614A3">
      <w:r>
        <w:t xml:space="preserve">    &lt;iframe src=</w:t>
      </w:r>
      <w:r w:rsidR="003735BA">
        <w:t>“</w:t>
      </w:r>
      <w:r w:rsidRPr="001B2A6B">
        <w:fldChar w:fldCharType="begin"/>
      </w:r>
      <w:r w:rsidRPr="001B2A6B">
        <w:instrText xml:space="preserve"> REF vid9_url \h  \* MERGEFORMAT </w:instrText>
      </w:r>
      <w:r w:rsidRPr="001B2A6B">
        <w:fldChar w:fldCharType="separate"/>
      </w:r>
      <w:r w:rsidRPr="001B2A6B">
        <w:t>vid9_url</w:t>
      </w:r>
      <w:r w:rsidRPr="001B2A6B">
        <w:fldChar w:fldCharType="end"/>
      </w:r>
      <w:r w:rsidR="003735BA">
        <w:t>“</w:t>
      </w:r>
      <w:r>
        <w:t xml:space="preserve"> frameborder=</w:t>
      </w:r>
      <w:r w:rsidR="003735BA">
        <w:t>“</w:t>
      </w:r>
      <w:r>
        <w:t>0</w:t>
      </w:r>
      <w:r w:rsidR="003735BA">
        <w:t>”</w:t>
      </w:r>
      <w:r>
        <w:t xml:space="preserve"> allowfullscreen</w:t>
      </w:r>
    </w:p>
    <w:p w14:paraId="03C56E1E" w14:textId="33B9E1FF" w:rsidR="008614A3" w:rsidRDefault="008614A3" w:rsidP="008614A3">
      <w:r>
        <w:t xml:space="preserve">      style=</w:t>
      </w:r>
      <w:r w:rsidR="003735BA">
        <w:t>“</w:t>
      </w:r>
      <w:r>
        <w:t>position:absolute;top:0;left:0;width:100%;height:100%;</w:t>
      </w:r>
      <w:r w:rsidR="003735BA">
        <w:t>”</w:t>
      </w:r>
      <w:r>
        <w:t>&gt;&lt;/iframe&gt;</w:t>
      </w:r>
    </w:p>
    <w:p w14:paraId="481E3650" w14:textId="77777777" w:rsidR="008614A3" w:rsidRDefault="008614A3" w:rsidP="008614A3">
      <w:r>
        <w:t xml:space="preserve">  &lt;/div&gt;</w:t>
      </w:r>
    </w:p>
    <w:p w14:paraId="4A16647E" w14:textId="77777777" w:rsidR="008614A3" w:rsidRDefault="008614A3" w:rsidP="008614A3">
      <w:r>
        <w:t>&lt;/div&gt;</w:t>
      </w:r>
    </w:p>
    <w:p w14:paraId="581A0FE9" w14:textId="77777777" w:rsidR="008614A3" w:rsidRPr="00AC346A" w:rsidRDefault="008614A3" w:rsidP="008614A3"/>
    <w:p w14:paraId="7AE14B30" w14:textId="77777777" w:rsidR="008614A3" w:rsidRPr="00AC346A" w:rsidRDefault="008614A3" w:rsidP="008614A3">
      <w:r w:rsidRPr="001B2A6B">
        <w:fldChar w:fldCharType="begin"/>
      </w:r>
      <w:r w:rsidRPr="00AC346A">
        <w:instrText xml:space="preserve"> REF vid</w:instrText>
      </w:r>
      <w:r>
        <w:instrText>9</w:instrText>
      </w:r>
      <w:r w:rsidRPr="00AC346A">
        <w:instrText xml:space="preserve">_caption \h </w:instrText>
      </w:r>
      <w:r w:rsidRPr="001B2A6B">
        <w:instrText xml:space="preserve"> \* MERGEFORMAT </w:instrText>
      </w:r>
      <w:r w:rsidRPr="001B2A6B">
        <w:fldChar w:fldCharType="separate"/>
      </w:r>
      <w:r w:rsidRPr="001B2A6B">
        <w:t>vid9_caption</w:t>
      </w:r>
      <w:r w:rsidRPr="001B2A6B">
        <w:fldChar w:fldCharType="end"/>
      </w:r>
    </w:p>
    <w:p w14:paraId="300E5FB5" w14:textId="77777777" w:rsidR="008614A3" w:rsidRPr="005D4DDF" w:rsidRDefault="008614A3" w:rsidP="008614A3">
      <w:r w:rsidRPr="00AC346A">
        <w:t>::::</w:t>
      </w:r>
    </w:p>
    <w:p w14:paraId="327A728E" w14:textId="77777777" w:rsidR="008614A3" w:rsidRPr="00746CF2" w:rsidRDefault="008614A3" w:rsidP="008614A3">
      <w:pPr>
        <w:rPr>
          <w:shd w:val="clear" w:color="auto" w:fill="FFFFFF"/>
        </w:rPr>
      </w:pPr>
      <w:r w:rsidRPr="00AC346A">
        <w:t>:::::</w:t>
      </w:r>
      <w:bookmarkEnd w:id="151"/>
      <w:r w:rsidRPr="00746CF2">
        <w:rPr>
          <w:shd w:val="clear" w:color="auto" w:fill="FFFFFF"/>
        </w:rPr>
        <w:fldChar w:fldCharType="end"/>
      </w:r>
    </w:p>
    <w:p w14:paraId="1E897639" w14:textId="77777777" w:rsidR="008614A3" w:rsidRPr="00746CF2" w:rsidRDefault="008614A3" w:rsidP="008614A3">
      <w:pPr>
        <w:rPr>
          <w:shd w:val="clear" w:color="auto" w:fill="FFFFFF"/>
        </w:rPr>
      </w:pPr>
    </w:p>
    <w:bookmarkStart w:id="152" w:name="_Hlk178699612"/>
    <w:p w14:paraId="1A892ADF" w14:textId="77777777" w:rsidR="008614A3" w:rsidRPr="00746CF2" w:rsidRDefault="008614A3" w:rsidP="008614A3">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w:t>
      </w:r>
      <w:r w:rsidRPr="00746CF2">
        <w:rPr>
          <w:shd w:val="clear" w:color="auto" w:fill="FFFFFF"/>
        </w:rPr>
        <w:fldChar w:fldCharType="end"/>
      </w:r>
    </w:p>
    <w:bookmarkEnd w:id="152"/>
    <w:p w14:paraId="1B3E6F67" w14:textId="77777777" w:rsidR="008614A3" w:rsidRPr="00746CF2" w:rsidRDefault="008614A3" w:rsidP="008614A3">
      <w:pPr>
        <w:rPr>
          <w:shd w:val="clear" w:color="auto" w:fill="FFFFFF"/>
        </w:rPr>
      </w:pPr>
    </w:p>
    <w:p w14:paraId="45447359" w14:textId="77777777" w:rsidR="008614A3" w:rsidRDefault="008614A3" w:rsidP="008614A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::::::{tab-item} Shiny apps/Widgets</w:t>
      </w:r>
    </w:p>
    <w:p w14:paraId="6E09E842" w14:textId="77777777" w:rsidR="008614A3" w:rsidRDefault="008614A3" w:rsidP="008614A3">
      <w:r w:rsidRPr="00D364B9">
        <w:t>Check back in the future!</w:t>
      </w:r>
    </w:p>
    <w:p w14:paraId="0D201E65" w14:textId="77777777" w:rsidR="008614A3" w:rsidRPr="00746CF2" w:rsidRDefault="008614A3" w:rsidP="008614A3">
      <w:pPr>
        <w:rPr>
          <w:shd w:val="clear" w:color="auto" w:fill="FFFFFF"/>
        </w:rPr>
      </w:pPr>
      <w:r>
        <w:t>::::::</w:t>
      </w:r>
      <w:r w:rsidRPr="00746CF2">
        <w:rPr>
          <w:shd w:val="clear" w:color="auto" w:fill="FFFFFF"/>
        </w:rPr>
        <w:fldChar w:fldCharType="end"/>
      </w:r>
    </w:p>
    <w:p w14:paraId="243ACA41" w14:textId="77777777" w:rsidR="008614A3" w:rsidRPr="00746CF2" w:rsidRDefault="008614A3" w:rsidP="008614A3">
      <w:pPr>
        <w:rPr>
          <w:shd w:val="clear" w:color="auto" w:fill="FFFFFF"/>
        </w:rPr>
      </w:pPr>
    </w:p>
    <w:p w14:paraId="7E6DF6FA" w14:textId="77777777" w:rsidR="008614A3" w:rsidRDefault="008614A3" w:rsidP="008614A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::::::{tab-item} Shiny apps/Widgets</w:t>
      </w:r>
    </w:p>
    <w:p w14:paraId="5BA8CD14" w14:textId="77777777" w:rsidR="008614A3" w:rsidRPr="001B2A6B" w:rsidRDefault="008614A3" w:rsidP="008614A3">
      <w:pPr>
        <w:rPr>
          <w:lang w:val="en-US"/>
        </w:rPr>
      </w:pPr>
      <w:r>
        <w:t xml:space="preserve">:::::{card}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75D066A2" w14:textId="77777777" w:rsidR="008614A3" w:rsidRPr="00561696" w:rsidRDefault="008614A3" w:rsidP="008614A3">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56FE440B" w14:textId="77777777" w:rsidR="008614A3" w:rsidRPr="00561696" w:rsidRDefault="008614A3" w:rsidP="008614A3"/>
    <w:p w14:paraId="7385491D" w14:textId="77777777" w:rsidR="008614A3" w:rsidRPr="00561696" w:rsidRDefault="008614A3" w:rsidP="008614A3">
      <w:r w:rsidRPr="00561696">
        <w:t xml:space="preserve">&lt;iframe </w:t>
      </w:r>
    </w:p>
    <w:p w14:paraId="5B52C5AF" w14:textId="470E182A" w:rsidR="008614A3" w:rsidRPr="00561696" w:rsidRDefault="008614A3" w:rsidP="008614A3">
      <w:r w:rsidRPr="00561696">
        <w:t xml:space="preserve">    width=</w:t>
      </w:r>
      <w:r w:rsidR="003735BA">
        <w:t>“</w:t>
      </w:r>
      <w:r w:rsidRPr="00561696">
        <w:t>100%</w:t>
      </w:r>
      <w:r w:rsidR="003735BA">
        <w:t>”</w:t>
      </w:r>
    </w:p>
    <w:p w14:paraId="1176B700" w14:textId="5055BDDC" w:rsidR="008614A3" w:rsidRPr="001B2A6B" w:rsidRDefault="008614A3" w:rsidP="008614A3">
      <w:pPr>
        <w:rPr>
          <w:lang w:val="en-US"/>
        </w:rPr>
      </w:pPr>
      <w:r w:rsidRPr="00561696">
        <w:t xml:space="preserve">    height=</w:t>
      </w:r>
      <w:r w:rsidR="003735BA">
        <w:t>“</w:t>
      </w:r>
      <w:r w:rsidRPr="001B2A6B">
        <w:rPr>
          <w:lang w:val="en-US"/>
        </w:rPr>
        <w:t>900</w:t>
      </w:r>
      <w:r w:rsidR="003735BA">
        <w:rPr>
          <w:lang w:val="en-US"/>
        </w:rPr>
        <w:t>”</w:t>
      </w:r>
    </w:p>
    <w:p w14:paraId="1257281C" w14:textId="0D7E4B46" w:rsidR="008614A3" w:rsidRDefault="008614A3" w:rsidP="008614A3">
      <w:r w:rsidRPr="001B2A6B">
        <w:rPr>
          <w:lang w:val="en-US"/>
        </w:rPr>
        <w:t xml:space="preserve">    src=</w:t>
      </w:r>
      <w:r w:rsidR="003735BA">
        <w:rPr>
          <w:lang w:val="en-US"/>
        </w:rPr>
        <w:t>“</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003735BA">
        <w:t>“</w:t>
      </w:r>
    </w:p>
    <w:p w14:paraId="34AA7AFC" w14:textId="5E8B3A8F" w:rsidR="008614A3" w:rsidRPr="00561696" w:rsidRDefault="008614A3" w:rsidP="008614A3">
      <w:r w:rsidRPr="00021B49">
        <w:t xml:space="preserve">    loading=</w:t>
      </w:r>
      <w:r w:rsidR="003735BA">
        <w:t>“</w:t>
      </w:r>
      <w:r w:rsidRPr="00021B49">
        <w:t>lazy</w:t>
      </w:r>
      <w:r w:rsidR="003735BA">
        <w:t>”</w:t>
      </w:r>
    </w:p>
    <w:p w14:paraId="0B3CF3F6" w14:textId="6821A684" w:rsidR="008614A3" w:rsidRPr="00561696" w:rsidRDefault="008614A3" w:rsidP="008614A3">
      <w:r w:rsidRPr="00561696">
        <w:t xml:space="preserve">    frameborder=</w:t>
      </w:r>
      <w:r w:rsidR="003735BA">
        <w:t>“</w:t>
      </w:r>
      <w:r w:rsidRPr="00561696">
        <w:t>0</w:t>
      </w:r>
      <w:r w:rsidR="003735BA">
        <w:t>”</w:t>
      </w:r>
      <w:r w:rsidRPr="00561696">
        <w:t xml:space="preserve"> </w:t>
      </w:r>
    </w:p>
    <w:p w14:paraId="3C67D2C0" w14:textId="311693EE" w:rsidR="008614A3" w:rsidRPr="00561696" w:rsidRDefault="008614A3" w:rsidP="008614A3">
      <w:r w:rsidRPr="00561696">
        <w:t xml:space="preserve">    allow=</w:t>
      </w:r>
      <w:r w:rsidR="003735BA">
        <w:t>“</w:t>
      </w:r>
      <w:r w:rsidRPr="00561696">
        <w:t>accelerometer; autoplay; clipboard-write; encrypted-media; gyroscope; picture-in-picture</w:t>
      </w:r>
      <w:r w:rsidR="003735BA">
        <w:t>”</w:t>
      </w:r>
    </w:p>
    <w:p w14:paraId="760CD3EF" w14:textId="77777777" w:rsidR="008614A3" w:rsidRPr="00561696" w:rsidRDefault="008614A3" w:rsidP="008614A3">
      <w:r w:rsidRPr="00561696">
        <w:t xml:space="preserve">    allowfullscreen&gt;</w:t>
      </w:r>
    </w:p>
    <w:p w14:paraId="652B5CE7" w14:textId="77777777" w:rsidR="008614A3" w:rsidRDefault="008614A3" w:rsidP="008614A3">
      <w:r w:rsidRPr="00561696">
        <w:t>&lt;/iframe&gt;</w:t>
      </w:r>
    </w:p>
    <w:p w14:paraId="4B97E51B" w14:textId="77777777" w:rsidR="008614A3" w:rsidRDefault="008614A3" w:rsidP="008614A3">
      <w:r>
        <w:t>:::::</w:t>
      </w:r>
    </w:p>
    <w:p w14:paraId="1D3D18D3" w14:textId="77777777" w:rsidR="008614A3" w:rsidRPr="00746CF2" w:rsidRDefault="008614A3" w:rsidP="008614A3">
      <w:pPr>
        <w:rPr>
          <w:shd w:val="clear" w:color="auto" w:fill="FFFFFF"/>
        </w:rPr>
      </w:pPr>
      <w:r>
        <w:t>::::::</w:t>
      </w:r>
      <w:r w:rsidRPr="00746CF2">
        <w:rPr>
          <w:shd w:val="clear" w:color="auto" w:fill="FFFFFF"/>
        </w:rPr>
        <w:fldChar w:fldCharType="end"/>
      </w:r>
    </w:p>
    <w:p w14:paraId="4BEE0C3A" w14:textId="77777777" w:rsidR="008614A3" w:rsidRPr="00746CF2" w:rsidRDefault="008614A3" w:rsidP="008614A3">
      <w:pPr>
        <w:rPr>
          <w:shd w:val="clear" w:color="auto" w:fill="FFFFFF"/>
        </w:rPr>
      </w:pPr>
    </w:p>
    <w:p w14:paraId="0657E20B" w14:textId="77777777" w:rsidR="008614A3" w:rsidRDefault="008614A3" w:rsidP="008614A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\""md_shiny_2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::::::{tab-item} Shiny apps/Widgets</w:t>
      </w:r>
    </w:p>
    <w:p w14:paraId="748772B8" w14:textId="77777777" w:rsidR="008614A3" w:rsidRPr="00CB6F90" w:rsidRDefault="008614A3" w:rsidP="008614A3">
      <w:r>
        <w:t>:::::{card}</w:t>
      </w:r>
    </w:p>
    <w:p w14:paraId="0B48FBED" w14:textId="77777777" w:rsidR="008614A3" w:rsidRPr="001B2A6B" w:rsidRDefault="008614A3" w:rsidP="008614A3">
      <w:pPr>
        <w:rPr>
          <w:lang w:val="en-US"/>
        </w:rPr>
      </w:pPr>
      <w:r>
        <w:t xml:space="preserve">::::{dropdown}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09F568FA" w14:textId="77777777" w:rsidR="008614A3" w:rsidRPr="00561696" w:rsidRDefault="008614A3" w:rsidP="008614A3">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26C8E2F0" w14:textId="77777777" w:rsidR="008614A3" w:rsidRPr="00561696" w:rsidRDefault="008614A3" w:rsidP="008614A3"/>
    <w:p w14:paraId="03B6D9CC" w14:textId="77777777" w:rsidR="008614A3" w:rsidRPr="00561696" w:rsidRDefault="008614A3" w:rsidP="008614A3">
      <w:r w:rsidRPr="00561696">
        <w:t xml:space="preserve">&lt;iframe </w:t>
      </w:r>
    </w:p>
    <w:p w14:paraId="18CE1AF6" w14:textId="2271EF21" w:rsidR="008614A3" w:rsidRPr="00561696" w:rsidRDefault="008614A3" w:rsidP="008614A3">
      <w:r w:rsidRPr="00561696">
        <w:t xml:space="preserve">    width=</w:t>
      </w:r>
      <w:r w:rsidR="003735BA">
        <w:t>“</w:t>
      </w:r>
      <w:r w:rsidRPr="00561696">
        <w:t>100%</w:t>
      </w:r>
      <w:r w:rsidR="003735BA">
        <w:t>”</w:t>
      </w:r>
    </w:p>
    <w:p w14:paraId="35ED1D85" w14:textId="4B8E02A5" w:rsidR="008614A3" w:rsidRPr="001B2A6B" w:rsidRDefault="008614A3" w:rsidP="008614A3">
      <w:pPr>
        <w:rPr>
          <w:lang w:val="en-US"/>
        </w:rPr>
      </w:pPr>
      <w:r w:rsidRPr="00561696">
        <w:t xml:space="preserve">    height=</w:t>
      </w:r>
      <w:r w:rsidR="003735BA">
        <w:t>“</w:t>
      </w:r>
      <w:r w:rsidRPr="001B2A6B">
        <w:rPr>
          <w:lang w:val="en-US"/>
        </w:rPr>
        <w:t>900</w:t>
      </w:r>
      <w:r w:rsidR="003735BA">
        <w:rPr>
          <w:lang w:val="en-US"/>
        </w:rPr>
        <w:t>”</w:t>
      </w:r>
    </w:p>
    <w:p w14:paraId="64923C19" w14:textId="6D2D682C" w:rsidR="008614A3" w:rsidRDefault="008614A3" w:rsidP="008614A3">
      <w:r w:rsidRPr="001B2A6B">
        <w:rPr>
          <w:lang w:val="en-US"/>
        </w:rPr>
        <w:t xml:space="preserve">    src=</w:t>
      </w:r>
      <w:r w:rsidR="003735BA">
        <w:rPr>
          <w:lang w:val="en-US"/>
        </w:rPr>
        <w:t>“</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003735BA">
        <w:t>“</w:t>
      </w:r>
    </w:p>
    <w:p w14:paraId="5918818B" w14:textId="5F8CB8EF" w:rsidR="008614A3" w:rsidRPr="00561696" w:rsidRDefault="008614A3" w:rsidP="008614A3">
      <w:r w:rsidRPr="00021B49">
        <w:t xml:space="preserve">    loading=</w:t>
      </w:r>
      <w:r w:rsidR="003735BA">
        <w:t>“</w:t>
      </w:r>
      <w:r w:rsidRPr="00021B49">
        <w:t>lazy</w:t>
      </w:r>
      <w:r w:rsidR="003735BA">
        <w:t>”</w:t>
      </w:r>
    </w:p>
    <w:p w14:paraId="1C2E9202" w14:textId="2EC2519F" w:rsidR="008614A3" w:rsidRPr="00561696" w:rsidRDefault="008614A3" w:rsidP="008614A3">
      <w:r w:rsidRPr="00561696">
        <w:t xml:space="preserve">    frameborder=</w:t>
      </w:r>
      <w:r w:rsidR="003735BA">
        <w:t>“</w:t>
      </w:r>
      <w:r w:rsidRPr="00561696">
        <w:t>0</w:t>
      </w:r>
      <w:r w:rsidR="003735BA">
        <w:t>”</w:t>
      </w:r>
      <w:r w:rsidRPr="00561696">
        <w:t xml:space="preserve"> </w:t>
      </w:r>
    </w:p>
    <w:p w14:paraId="41A40867" w14:textId="6529C9DC" w:rsidR="008614A3" w:rsidRPr="00561696" w:rsidRDefault="008614A3" w:rsidP="008614A3">
      <w:r w:rsidRPr="00561696">
        <w:t xml:space="preserve">    allow=</w:t>
      </w:r>
      <w:r w:rsidR="003735BA">
        <w:t>“</w:t>
      </w:r>
      <w:r w:rsidRPr="00561696">
        <w:t>accelerometer; autoplay; clipboard-write; encrypted-media; gyroscope; picture-in-picture</w:t>
      </w:r>
      <w:r w:rsidR="003735BA">
        <w:t>”</w:t>
      </w:r>
    </w:p>
    <w:p w14:paraId="4CE341AA" w14:textId="77777777" w:rsidR="008614A3" w:rsidRPr="00561696" w:rsidRDefault="008614A3" w:rsidP="008614A3">
      <w:r w:rsidRPr="00561696">
        <w:t xml:space="preserve">    allowfullscreen&gt;</w:t>
      </w:r>
    </w:p>
    <w:p w14:paraId="455B0653" w14:textId="77777777" w:rsidR="008614A3" w:rsidRDefault="008614A3" w:rsidP="008614A3">
      <w:r w:rsidRPr="00561696">
        <w:t>&lt;/iframe&gt;</w:t>
      </w:r>
    </w:p>
    <w:p w14:paraId="500E89C0" w14:textId="77777777" w:rsidR="008614A3" w:rsidRDefault="008614A3" w:rsidP="008614A3">
      <w:r>
        <w:t>::::</w:t>
      </w:r>
    </w:p>
    <w:p w14:paraId="58C75E4B" w14:textId="77777777" w:rsidR="008614A3" w:rsidRDefault="008614A3" w:rsidP="008614A3">
      <w:r>
        <w:t xml:space="preserve">::::{dropdown} </w:t>
      </w:r>
      <w:r>
        <w:fldChar w:fldCharType="begin"/>
      </w:r>
      <w:r>
        <w:instrText xml:space="preserve"> REF shiny_name2 </w:instrText>
      </w:r>
      <w:r w:rsidRPr="001B2A6B">
        <w:rPr>
          <w:lang w:val="en-US"/>
        </w:rPr>
        <w:instrText xml:space="preserve">\h  \* MERGEFORMAT </w:instrText>
      </w:r>
      <w:r>
        <w:rPr>
          <w:lang w:val="en-US"/>
        </w:rPr>
        <w:fldChar w:fldCharType="separate"/>
      </w:r>
      <w:r w:rsidRPr="001B2A6B">
        <w:rPr>
          <w:lang w:val="en-US"/>
        </w:rPr>
        <w:t>shiny</w:t>
      </w:r>
      <w:r>
        <w:t xml:space="preserve">_name2 </w:t>
      </w:r>
      <w:r>
        <w:fldChar w:fldCharType="end"/>
      </w:r>
    </w:p>
    <w:p w14:paraId="73795163" w14:textId="77777777" w:rsidR="008614A3" w:rsidRDefault="008614A3" w:rsidP="008614A3">
      <w:r>
        <w:fldChar w:fldCharType="begin"/>
      </w:r>
      <w:r>
        <w:instrText xml:space="preserve"> REF shiny_caption2 \h </w:instrText>
      </w:r>
      <w:r>
        <w:fldChar w:fldCharType="separate"/>
      </w:r>
      <w:r>
        <w:t>shiny_caption2</w:t>
      </w:r>
      <w:r>
        <w:fldChar w:fldCharType="end"/>
      </w:r>
    </w:p>
    <w:p w14:paraId="1034439F" w14:textId="77777777" w:rsidR="008614A3" w:rsidRDefault="008614A3" w:rsidP="008614A3"/>
    <w:p w14:paraId="4012D998" w14:textId="77777777" w:rsidR="008614A3" w:rsidRDefault="008614A3" w:rsidP="008614A3">
      <w:r>
        <w:t>&lt;iframe</w:t>
      </w:r>
    </w:p>
    <w:p w14:paraId="2E3263DA" w14:textId="17816AB8" w:rsidR="008614A3" w:rsidRDefault="008614A3" w:rsidP="008614A3">
      <w:r>
        <w:t xml:space="preserve">    width=</w:t>
      </w:r>
      <w:r w:rsidR="003735BA">
        <w:t>“</w:t>
      </w:r>
      <w:r>
        <w:t>100%</w:t>
      </w:r>
      <w:r w:rsidR="003735BA">
        <w:t>”</w:t>
      </w:r>
    </w:p>
    <w:p w14:paraId="5E2D6E8C" w14:textId="0A114242" w:rsidR="008614A3" w:rsidRDefault="008614A3" w:rsidP="008614A3">
      <w:r>
        <w:t xml:space="preserve">    height=</w:t>
      </w:r>
      <w:r w:rsidR="003735BA">
        <w:t>“</w:t>
      </w:r>
      <w:r>
        <w:t>900</w:t>
      </w:r>
      <w:r w:rsidR="003735BA">
        <w:t>”</w:t>
      </w:r>
    </w:p>
    <w:p w14:paraId="0FF6CE39" w14:textId="0C0998EA" w:rsidR="008614A3" w:rsidRDefault="008614A3" w:rsidP="008614A3">
      <w:r>
        <w:t xml:space="preserve">    src=</w:t>
      </w:r>
      <w:r w:rsidR="003735BA">
        <w:t>“</w:t>
      </w:r>
      <w:r>
        <w:fldChar w:fldCharType="begin"/>
      </w:r>
      <w:r>
        <w:instrText xml:space="preserve"> REF shiny_url2 \h </w:instrText>
      </w:r>
      <w:r>
        <w:fldChar w:fldCharType="separate"/>
      </w:r>
      <w:r>
        <w:t>shiny_url2</w:t>
      </w:r>
      <w:r>
        <w:fldChar w:fldCharType="end"/>
      </w:r>
      <w:r w:rsidR="003735BA">
        <w:t>“</w:t>
      </w:r>
    </w:p>
    <w:p w14:paraId="0A5220A0" w14:textId="283B71C4" w:rsidR="008614A3" w:rsidRDefault="008614A3" w:rsidP="008614A3">
      <w:r w:rsidRPr="00021B49">
        <w:t xml:space="preserve">    loading=</w:t>
      </w:r>
      <w:r w:rsidR="003735BA">
        <w:t>“</w:t>
      </w:r>
      <w:r w:rsidRPr="00021B49">
        <w:t>lazy</w:t>
      </w:r>
      <w:r w:rsidR="003735BA">
        <w:t>”</w:t>
      </w:r>
    </w:p>
    <w:p w14:paraId="0BBA4B48" w14:textId="66C68C81" w:rsidR="008614A3" w:rsidRDefault="008614A3" w:rsidP="008614A3">
      <w:r>
        <w:t xml:space="preserve">    frameborder=</w:t>
      </w:r>
      <w:r w:rsidR="003735BA">
        <w:t>“</w:t>
      </w:r>
      <w:r>
        <w:t>0</w:t>
      </w:r>
      <w:r w:rsidR="003735BA">
        <w:t>”</w:t>
      </w:r>
      <w:r>
        <w:t xml:space="preserve"> </w:t>
      </w:r>
    </w:p>
    <w:p w14:paraId="04E6C2A1" w14:textId="2EF70789" w:rsidR="008614A3" w:rsidRDefault="008614A3" w:rsidP="008614A3">
      <w:r>
        <w:t xml:space="preserve">    allow=</w:t>
      </w:r>
      <w:r w:rsidR="003735BA">
        <w:t>“</w:t>
      </w:r>
      <w:r>
        <w:t>accelerometer; autoplay; clipboard-write; encrypted-media; gyroscope; picture-in-picture</w:t>
      </w:r>
      <w:r w:rsidR="003735BA">
        <w:t>”</w:t>
      </w:r>
    </w:p>
    <w:p w14:paraId="23C55A2E" w14:textId="77777777" w:rsidR="008614A3" w:rsidRDefault="008614A3" w:rsidP="008614A3">
      <w:r>
        <w:t xml:space="preserve">    allowfullscreen&gt;</w:t>
      </w:r>
    </w:p>
    <w:p w14:paraId="65215952" w14:textId="77777777" w:rsidR="008614A3" w:rsidRDefault="008614A3" w:rsidP="008614A3">
      <w:r>
        <w:t>&lt;/iframe&gt;</w:t>
      </w:r>
    </w:p>
    <w:p w14:paraId="4B6C8AFC" w14:textId="77777777" w:rsidR="008614A3" w:rsidRPr="00CB6F90" w:rsidRDefault="008614A3" w:rsidP="008614A3">
      <w:r>
        <w:t>::::</w:t>
      </w:r>
    </w:p>
    <w:p w14:paraId="1E1CCA7A" w14:textId="77777777" w:rsidR="008614A3" w:rsidRPr="00CB6F90" w:rsidRDefault="008614A3" w:rsidP="008614A3">
      <w:r>
        <w:t>:::::</w:t>
      </w:r>
    </w:p>
    <w:p w14:paraId="5190777F" w14:textId="77777777" w:rsidR="008614A3" w:rsidRPr="00746CF2" w:rsidRDefault="008614A3" w:rsidP="008614A3">
      <w:pPr>
        <w:pStyle w:val="Heading3"/>
        <w:rPr>
          <w:shd w:val="clear" w:color="auto" w:fill="FFFFFF"/>
        </w:rPr>
      </w:pPr>
      <w:r>
        <w:t>::::::</w:t>
      </w:r>
      <w:r w:rsidRPr="00746CF2">
        <w:rPr>
          <w:shd w:val="clear" w:color="auto" w:fill="FFFFFF"/>
        </w:rPr>
        <w:fldChar w:fldCharType="end"/>
      </w:r>
    </w:p>
    <w:p w14:paraId="2E45206D" w14:textId="77777777" w:rsidR="008614A3" w:rsidRPr="00746CF2" w:rsidRDefault="008614A3" w:rsidP="008614A3">
      <w:pPr>
        <w:rPr>
          <w:shd w:val="clear" w:color="auto" w:fill="FFFFFF"/>
        </w:rPr>
      </w:pPr>
    </w:p>
    <w:p w14:paraId="2CF9AE8B" w14:textId="77777777" w:rsidR="008614A3" w:rsidRDefault="008614A3" w:rsidP="008614A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r w:rsidRPr="001B2A6B">
        <w:rPr>
          <w:shd w:val="clear" w:color="auto" w:fill="FFFFFF"/>
          <w:lang w:val="en-US"/>
        </w:rPr>
        <w:t xml:space="preserve">:::::{tab-item} Analytical tools &amp; </w:t>
      </w:r>
      <w:r w:rsidRPr="00BA6CE9">
        <w:t>resources</w:t>
      </w:r>
    </w:p>
    <w:p w14:paraId="01A9E623" w14:textId="77777777" w:rsidR="008614A3" w:rsidRDefault="008614A3" w:rsidP="008614A3">
      <w:r>
        <w:t>| Type | Name | Note | URL |Reference |</w:t>
      </w:r>
    </w:p>
    <w:p w14:paraId="6DEE85CF" w14:textId="77777777" w:rsidR="008614A3" w:rsidRDefault="008614A3" w:rsidP="008614A3">
      <w:pPr>
        <w:rPr>
          <w:szCs w:val="22"/>
        </w:rPr>
      </w:pPr>
      <w:r w:rsidRPr="009B27BE">
        <w:rPr>
          <w:szCs w:val="22"/>
        </w:rPr>
        <w:t xml:space="preserve">|:----------------|:-------------------------------|:----------------------------------------------------------------|:----------------------|:----------------------------------------| </w:t>
      </w:r>
    </w:p>
    <w:p w14:paraId="72903FC6" w14:textId="35DE2E26" w:rsidR="008614A3" w:rsidRPr="001B2A6B" w:rsidRDefault="008614A3" w:rsidP="008614A3">
      <w:pPr>
        <w:rPr>
          <w:rFonts w:eastAsia="Aptos"/>
          <w:color w:val="000000"/>
          <w:szCs w:val="22"/>
        </w:rPr>
      </w:pPr>
      <w:r w:rsidRPr="00657086">
        <w:rPr>
          <w:szCs w:val="22"/>
        </w:rPr>
        <w:t xml:space="preserve">| </w:t>
      </w:r>
      <w:r w:rsidRPr="001B2A6B">
        <w:rPr>
          <w:szCs w:val="22"/>
        </w:rPr>
        <w:fldChar w:fldCharType="begin"/>
      </w:r>
      <w:r w:rsidRPr="00657086">
        <w:rPr>
          <w:szCs w:val="22"/>
        </w:rPr>
        <w:instrText xml:space="preserve"> REF resource1_type \h  \* MERGEFORMAT </w:instrText>
      </w:r>
      <w:r w:rsidRPr="001B2A6B">
        <w:rPr>
          <w:szCs w:val="22"/>
        </w:rPr>
      </w:r>
      <w:r w:rsidRPr="001B2A6B">
        <w:rPr>
          <w:szCs w:val="22"/>
          <w:lang w:val="en-US"/>
        </w:rPr>
        <w:fldChar w:fldCharType="separate"/>
      </w:r>
      <w:r w:rsidRPr="001B2A6B">
        <w:rPr>
          <w:szCs w:val="22"/>
          <w:lang w:val="en-US"/>
        </w:rPr>
        <w:t>resource1_type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rFonts w:cs="Segoe UI"/>
          <w:szCs w:val="22"/>
          <w:shd w:val="clear" w:color="auto" w:fill="FFFFFF"/>
        </w:rPr>
        <w:fldChar w:fldCharType="begin"/>
      </w:r>
      <w:r w:rsidRPr="001B2A6B">
        <w:rPr>
          <w:rFonts w:cs="Segoe UI"/>
          <w:szCs w:val="22"/>
          <w:shd w:val="clear" w:color="auto" w:fill="FFFFFF"/>
        </w:rPr>
        <w:instrText xml:space="preserve"> REF resource1_name </w:instrText>
      </w:r>
      <w:r w:rsidRPr="001B2A6B">
        <w:rPr>
          <w:szCs w:val="22"/>
          <w:lang w:val="en-US"/>
        </w:rPr>
        <w:instrText>\h  \* MERGEFORMAT</w:instrText>
      </w:r>
      <w:r w:rsidRPr="00657086">
        <w:rPr>
          <w:szCs w:val="22"/>
        </w:rPr>
        <w:instrText xml:space="preserve"> </w:instrText>
      </w:r>
      <w:r w:rsidRPr="00657086">
        <w:rPr>
          <w:rFonts w:cs="Segoe UI"/>
          <w:szCs w:val="22"/>
          <w:shd w:val="clear" w:color="auto" w:fill="FFFFFF"/>
        </w:rPr>
      </w:r>
      <w:r w:rsidRPr="00657086">
        <w:rPr>
          <w:szCs w:val="22"/>
        </w:rPr>
        <w:fldChar w:fldCharType="separate"/>
      </w:r>
      <w:r w:rsidRPr="001B2A6B">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w:instrText>
      </w:r>
      <w:r w:rsidRPr="001B2A6B">
        <w:rPr>
          <w:szCs w:val="22"/>
          <w:lang w:val="en-US"/>
        </w:rPr>
        <w:instrText xml:space="preserve">\* MERGEFORMAT </w:instrText>
      </w:r>
      <w:r w:rsidRPr="00657086">
        <w:rPr>
          <w:szCs w:val="22"/>
        </w:rPr>
      </w:r>
      <w:r w:rsidRPr="00657086">
        <w:rPr>
          <w:szCs w:val="22"/>
          <w:lang w:val="en-US"/>
        </w:rPr>
        <w:fldChar w:fldCharType="separate"/>
      </w:r>
      <w:r w:rsidRPr="001B2A6B">
        <w:rPr>
          <w:szCs w:val="22"/>
          <w:lang w:val="en-US"/>
        </w:rPr>
        <w:t>resource1_note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resource1_</w:instrText>
      </w:r>
      <w:r w:rsidRPr="001B2A6B">
        <w:rPr>
          <w:szCs w:val="22"/>
          <w:lang w:val="en-US"/>
        </w:rPr>
        <w:instrText xml:space="preserve">url \h  \* MERGEFORMAT </w:instrText>
      </w:r>
      <w:r w:rsidRPr="001B2A6B">
        <w:rPr>
          <w:szCs w:val="22"/>
        </w:rPr>
      </w:r>
      <w:r w:rsidRPr="001B2A6B">
        <w:rPr>
          <w:szCs w:val="22"/>
        </w:rPr>
        <w:fldChar w:fldCharType="separate"/>
      </w:r>
      <w:r w:rsidRPr="001B2A6B">
        <w:rPr>
          <w:szCs w:val="22"/>
        </w:rPr>
        <w:t>resource1_url</w:t>
      </w:r>
      <w:r w:rsidRPr="001B2A6B">
        <w:rPr>
          <w:rFonts w:eastAsia="Aptos"/>
          <w:color w:val="000000"/>
          <w:szCs w:val="22"/>
        </w:rPr>
        <w:fldChar w:fldCharType="end"/>
      </w:r>
      <w:r w:rsidRPr="001B2A6B">
        <w:rPr>
          <w:rFonts w:eastAsia="Aptos"/>
          <w:color w:val="000000"/>
          <w:szCs w:val="22"/>
        </w:rPr>
        <w:t xml:space="preserve"> | {{ </w:t>
      </w:r>
      <w:r w:rsidR="00064B74">
        <w:rPr>
          <w:rFonts w:eastAsia="Aptos"/>
          <w:color w:val="000000"/>
          <w:szCs w:val="22"/>
        </w:rPr>
        <w:t>rbib_</w:t>
      </w:r>
      <w:r w:rsidRPr="001B2A6B">
        <w:rPr>
          <w:rFonts w:eastAsia="Aptos"/>
          <w:color w:val="000000"/>
          <w:szCs w:val="22"/>
        </w:rPr>
        <w:fldChar w:fldCharType="begin"/>
      </w:r>
      <w:r w:rsidRPr="001B2A6B">
        <w:rPr>
          <w:rFonts w:eastAsia="Aptos"/>
          <w:color w:val="000000"/>
          <w:szCs w:val="22"/>
        </w:rPr>
        <w:instrText xml:space="preserve"> REF resource1_ref_id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resource1_ref_id</w:t>
      </w:r>
      <w:r w:rsidRPr="001B2A6B">
        <w:rPr>
          <w:rFonts w:eastAsia="Aptos"/>
          <w:color w:val="000000"/>
          <w:szCs w:val="22"/>
        </w:rPr>
        <w:fldChar w:fldCharType="end"/>
      </w:r>
      <w:r w:rsidRPr="001B2A6B">
        <w:rPr>
          <w:rFonts w:eastAsia="Aptos"/>
          <w:color w:val="000000"/>
          <w:szCs w:val="22"/>
        </w:rPr>
        <w:t xml:space="preserve"> }} |</w:t>
      </w:r>
    </w:p>
    <w:p w14:paraId="22EB71C3" w14:textId="54B8C1F6" w:rsidR="008614A3" w:rsidRPr="00657086" w:rsidRDefault="008614A3" w:rsidP="008614A3">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resource2_</w:instrText>
      </w:r>
      <w:r w:rsidRPr="00657086">
        <w:rPr>
          <w:szCs w:val="22"/>
        </w:rPr>
        <w:instrText xml:space="preserve">type \h  \* MERGEFORMAT </w:instrText>
      </w:r>
      <w:r w:rsidRPr="00657086">
        <w:rPr>
          <w:rFonts w:eastAsia="Aptos"/>
          <w:color w:val="000000"/>
          <w:szCs w:val="22"/>
        </w:rPr>
      </w:r>
      <w:r w:rsidRPr="00657086">
        <w:rPr>
          <w:szCs w:val="22"/>
        </w:rPr>
        <w:fldChar w:fldCharType="separate"/>
      </w:r>
      <w:r w:rsidRPr="001B2A6B">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1B2A6B">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url</w:t>
      </w:r>
      <w:r w:rsidRPr="00657086">
        <w:rPr>
          <w:szCs w:val="22"/>
        </w:rPr>
        <w:fldChar w:fldCharType="end"/>
      </w:r>
      <w:r w:rsidRPr="00657086">
        <w:rPr>
          <w:szCs w:val="22"/>
        </w:rPr>
        <w:t xml:space="preserve"> | {{ </w:t>
      </w:r>
      <w:r w:rsidR="00064B74">
        <w:rPr>
          <w:szCs w:val="22"/>
        </w:rPr>
        <w:t>rbib_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1B2A6B">
        <w:rPr>
          <w:szCs w:val="22"/>
        </w:rPr>
        <w:t>resource2_ref_id</w:t>
      </w:r>
      <w:r w:rsidRPr="00657086">
        <w:rPr>
          <w:szCs w:val="22"/>
        </w:rPr>
        <w:fldChar w:fldCharType="end"/>
      </w:r>
      <w:r w:rsidRPr="00657086">
        <w:rPr>
          <w:szCs w:val="22"/>
        </w:rPr>
        <w:t xml:space="preserve"> }} |</w:t>
      </w:r>
    </w:p>
    <w:p w14:paraId="3D780FCB" w14:textId="481A0415" w:rsidR="008614A3" w:rsidRPr="00657086" w:rsidRDefault="008614A3" w:rsidP="008614A3">
      <w:pPr>
        <w:rPr>
          <w:szCs w:val="22"/>
        </w:rPr>
      </w:pP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w:instrText>
      </w:r>
      <w:r w:rsidRPr="00657086">
        <w:rPr>
          <w:szCs w:val="22"/>
        </w:rPr>
        <w:instrText xml:space="preserve"> resource3_type \h  \* MERGEFORMAT </w:instrText>
      </w:r>
      <w:r w:rsidRPr="001B2A6B">
        <w:rPr>
          <w:rFonts w:eastAsia="Aptos"/>
          <w:color w:val="000000"/>
          <w:szCs w:val="22"/>
        </w:rPr>
      </w:r>
      <w:r w:rsidRPr="001B2A6B">
        <w:rPr>
          <w:szCs w:val="22"/>
        </w:rPr>
        <w:fldChar w:fldCharType="separate"/>
      </w:r>
      <w:r w:rsidRPr="001B2A6B">
        <w:rPr>
          <w:rFonts w:eastAsia="Arial" w:cs="Arial"/>
          <w:color w:val="000000"/>
          <w:szCs w:val="22"/>
        </w:rPr>
        <w:t>resource3_type</w:t>
      </w:r>
      <w:r w:rsidRPr="001B2A6B">
        <w:rPr>
          <w:rFonts w:cs="Segoe UI"/>
          <w:szCs w:val="22"/>
          <w:shd w:val="clear" w:color="auto" w:fill="FFFFFF"/>
        </w:rPr>
        <w:fldChar w:fldCharType="end"/>
      </w:r>
      <w:r w:rsidRPr="001B2A6B">
        <w:rPr>
          <w:rFonts w:cs="Segoe UI"/>
          <w:szCs w:val="22"/>
          <w:shd w:val="clear" w:color="auto" w:fill="FFFFFF"/>
        </w:rPr>
        <w:t xml:space="preserve"> </w:t>
      </w:r>
      <w:r w:rsidRPr="00657086">
        <w:rPr>
          <w:szCs w:val="22"/>
        </w:rPr>
        <w:t xml:space="preserve">| </w:t>
      </w:r>
      <w:r w:rsidRPr="001B2A6B">
        <w:rPr>
          <w:szCs w:val="22"/>
        </w:rPr>
        <w:fldChar w:fldCharType="begin"/>
      </w:r>
      <w:r w:rsidRPr="00657086">
        <w:rPr>
          <w:szCs w:val="22"/>
        </w:rPr>
        <w:instrText xml:space="preserve"> REF resource3_name \h  \* MERGEFORMAT </w:instrText>
      </w:r>
      <w:r w:rsidRPr="001B2A6B">
        <w:rPr>
          <w:szCs w:val="22"/>
        </w:rPr>
      </w:r>
      <w:r w:rsidRPr="001B2A6B">
        <w:rPr>
          <w:szCs w:val="22"/>
        </w:rPr>
        <w:fldChar w:fldCharType="separate"/>
      </w:r>
      <w:r w:rsidRPr="001B2A6B">
        <w:rPr>
          <w:szCs w:val="22"/>
        </w:rPr>
        <w:t>resource3_</w:t>
      </w:r>
      <w:r w:rsidRPr="001B2A6B">
        <w:rPr>
          <w:rFonts w:eastAsia="Arial" w:cs="Arial"/>
          <w:color w:val="000000"/>
          <w:szCs w:val="22"/>
        </w:rPr>
        <w:t>name</w:t>
      </w:r>
      <w:r w:rsidRPr="001B2A6B">
        <w:rPr>
          <w:rFonts w:eastAsia="Arial" w:cs="Arial"/>
          <w:color w:val="000000"/>
          <w:szCs w:val="22"/>
        </w:rPr>
        <w:fldChar w:fldCharType="end"/>
      </w:r>
      <w:r w:rsidRPr="00657086">
        <w:rPr>
          <w:szCs w:val="22"/>
        </w:rPr>
        <w:t xml:space="preserve"> </w:t>
      </w: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 resource3_note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resource3_note</w:t>
      </w:r>
      <w:r w:rsidRPr="001B2A6B">
        <w:rPr>
          <w:rFonts w:eastAsia="Aptos"/>
          <w:color w:val="000000"/>
          <w:szCs w:val="22"/>
        </w:rPr>
        <w:fldChar w:fldCharType="end"/>
      </w:r>
      <w:r w:rsidRPr="001B2A6B">
        <w:rPr>
          <w:rFonts w:eastAsia="Aptos"/>
          <w:color w:val="000000"/>
          <w:szCs w:val="22"/>
        </w:rPr>
        <w:t xml:space="preserve"> | </w:t>
      </w:r>
      <w:r w:rsidRPr="00657086">
        <w:rPr>
          <w:rFonts w:eastAsia="Aptos"/>
          <w:color w:val="000000"/>
          <w:szCs w:val="22"/>
        </w:rPr>
        <w:fldChar w:fldCharType="begin"/>
      </w:r>
      <w:r w:rsidRPr="001B2A6B">
        <w:rPr>
          <w:rFonts w:eastAsia="Aptos"/>
          <w:color w:val="000000"/>
          <w:szCs w:val="22"/>
        </w:rPr>
        <w:instrText xml:space="preserve"> REF resource3_url \h  \* MERGEFORMAT </w:instrText>
      </w:r>
      <w:r w:rsidRPr="00657086">
        <w:rPr>
          <w:rFonts w:eastAsia="Aptos"/>
          <w:color w:val="000000"/>
          <w:szCs w:val="22"/>
        </w:rPr>
      </w:r>
      <w:r w:rsidRPr="00657086">
        <w:rPr>
          <w:rFonts w:eastAsia="Aptos"/>
          <w:szCs w:val="22"/>
        </w:rPr>
        <w:fldChar w:fldCharType="separate"/>
      </w:r>
      <w:r w:rsidRPr="001B2A6B">
        <w:rPr>
          <w:rFonts w:eastAsia="Aptos"/>
          <w:szCs w:val="22"/>
        </w:rPr>
        <w:t>resource3</w:t>
      </w:r>
      <w:r w:rsidRPr="001B2A6B">
        <w:rPr>
          <w:szCs w:val="22"/>
        </w:rPr>
        <w:t>_url</w:t>
      </w:r>
      <w:r w:rsidRPr="00657086">
        <w:rPr>
          <w:szCs w:val="22"/>
        </w:rPr>
        <w:fldChar w:fldCharType="end"/>
      </w:r>
      <w:r w:rsidRPr="00657086">
        <w:rPr>
          <w:szCs w:val="22"/>
        </w:rPr>
        <w:t xml:space="preserve"> | {{ </w:t>
      </w:r>
      <w:r w:rsidR="00064B74">
        <w:rPr>
          <w:szCs w:val="22"/>
        </w:rPr>
        <w:t>rbib_</w:t>
      </w:r>
      <w:r w:rsidRPr="00657086">
        <w:rPr>
          <w:szCs w:val="22"/>
        </w:rPr>
        <w:fldChar w:fldCharType="begin"/>
      </w:r>
      <w:r w:rsidRPr="00657086">
        <w:rPr>
          <w:szCs w:val="22"/>
        </w:rPr>
        <w:instrText xml:space="preserve"> REF resource3_ref_id</w:instrText>
      </w:r>
      <w:r w:rsidRPr="001B2A6B">
        <w:rPr>
          <w:kern w:val="0"/>
          <w:szCs w:val="22"/>
          <w14:ligatures w14:val="none"/>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resource3_ref_id</w:t>
      </w:r>
      <w:r w:rsidRPr="00657086">
        <w:rPr>
          <w:szCs w:val="22"/>
        </w:rPr>
        <w:fldChar w:fldCharType="end"/>
      </w:r>
      <w:r w:rsidRPr="00657086">
        <w:rPr>
          <w:szCs w:val="22"/>
        </w:rPr>
        <w:t xml:space="preserve"> }} |</w:t>
      </w:r>
    </w:p>
    <w:p w14:paraId="4202C34D" w14:textId="1B01AD19" w:rsidR="008614A3" w:rsidRPr="00657086" w:rsidRDefault="008614A3" w:rsidP="008614A3">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1B2A6B">
        <w:rPr>
          <w:szCs w:val="22"/>
        </w:rPr>
        <w:t>resource4_type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w:instrText>
      </w:r>
      <w:r w:rsidRPr="001B2A6B">
        <w:rPr>
          <w:rStyle w:val="Hyperlink"/>
          <w:szCs w:val="22"/>
        </w:rPr>
        <w:instrText>_</w:instrText>
      </w:r>
      <w:r w:rsidRPr="00657086">
        <w:rPr>
          <w:szCs w:val="22"/>
        </w:rPr>
        <w:instrText xml:space="preserve">name \h  \* MERGEFORMAT </w:instrText>
      </w:r>
      <w:r w:rsidRPr="00657086">
        <w:rPr>
          <w:szCs w:val="22"/>
        </w:rPr>
      </w:r>
      <w:r w:rsidRPr="00657086">
        <w:rPr>
          <w:szCs w:val="22"/>
        </w:rPr>
        <w:fldChar w:fldCharType="separate"/>
      </w:r>
      <w:r w:rsidRPr="001B2A6B">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1B2A6B">
        <w:rPr>
          <w:szCs w:val="22"/>
        </w:rPr>
        <w:t>resource4</w:t>
      </w:r>
      <w:r w:rsidRPr="001B2A6B">
        <w:t>_</w:t>
      </w:r>
      <w:r w:rsidRPr="001B2A6B">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1B2A6B">
        <w:rPr>
          <w:szCs w:val="22"/>
        </w:rPr>
        <w:t>resource4_url</w:t>
      </w:r>
      <w:r w:rsidRPr="00657086">
        <w:rPr>
          <w:szCs w:val="22"/>
        </w:rPr>
        <w:fldChar w:fldCharType="end"/>
      </w:r>
      <w:r w:rsidRPr="00657086">
        <w:rPr>
          <w:szCs w:val="22"/>
        </w:rPr>
        <w:t xml:space="preserve"> | {{ </w:t>
      </w:r>
      <w:r w:rsidR="00064B74">
        <w:rPr>
          <w:szCs w:val="22"/>
        </w:rPr>
        <w:t>rbib_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1B2A6B">
        <w:rPr>
          <w:szCs w:val="22"/>
        </w:rPr>
        <w:t>resource4_ref_id</w:t>
      </w:r>
      <w:r w:rsidRPr="00657086">
        <w:rPr>
          <w:szCs w:val="22"/>
        </w:rPr>
        <w:fldChar w:fldCharType="end"/>
      </w:r>
      <w:r w:rsidRPr="00657086">
        <w:rPr>
          <w:szCs w:val="22"/>
        </w:rPr>
        <w:t xml:space="preserve"> }} |</w:t>
      </w:r>
    </w:p>
    <w:p w14:paraId="7F0B31AB" w14:textId="68981603" w:rsidR="008614A3" w:rsidRPr="00657086" w:rsidRDefault="008614A3" w:rsidP="008614A3">
      <w:pPr>
        <w:rPr>
          <w:szCs w:val="22"/>
        </w:rPr>
      </w:pPr>
      <w:r w:rsidRPr="00657086">
        <w:rPr>
          <w:szCs w:val="22"/>
        </w:rPr>
        <w:t xml:space="preserve">| </w:t>
      </w:r>
      <w:r w:rsidRPr="001B2A6B">
        <w:rPr>
          <w:szCs w:val="22"/>
        </w:rPr>
        <w:fldChar w:fldCharType="begin"/>
      </w:r>
      <w:r w:rsidRPr="00657086">
        <w:rPr>
          <w:szCs w:val="22"/>
        </w:rPr>
        <w:instrText xml:space="preserve"> REF resource5_type \h  \* MERGEFORMAT </w:instrText>
      </w:r>
      <w:r w:rsidRPr="001B2A6B">
        <w:rPr>
          <w:szCs w:val="22"/>
        </w:rPr>
      </w:r>
      <w:r w:rsidRPr="001B2A6B">
        <w:rPr>
          <w:szCs w:val="22"/>
        </w:rPr>
        <w:fldChar w:fldCharType="separate"/>
      </w:r>
      <w:r w:rsidRPr="001B2A6B">
        <w:rPr>
          <w:rFonts w:eastAsia="Arial" w:cs="Arial"/>
          <w:color w:val="000000"/>
          <w:szCs w:val="22"/>
        </w:rPr>
        <w:t>resource5_type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1B2A6B">
        <w:rPr>
          <w:szCs w:val="22"/>
        </w:rPr>
        <w:t>resource5_name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resource5_note \h  \* MERGEFORMAT </w:instrText>
      </w:r>
      <w:r w:rsidRPr="001B2A6B">
        <w:rPr>
          <w:rFonts w:eastAsia="Aptos"/>
          <w:szCs w:val="22"/>
        </w:rPr>
      </w:r>
      <w:r w:rsidRPr="001B2A6B">
        <w:rPr>
          <w:rFonts w:eastAsia="Aptos"/>
          <w:szCs w:val="22"/>
        </w:rPr>
        <w:fldChar w:fldCharType="separate"/>
      </w:r>
      <w:r w:rsidRPr="001B2A6B">
        <w:rPr>
          <w:rFonts w:eastAsia="Aptos"/>
          <w:szCs w:val="22"/>
        </w:rPr>
        <w:t>resource5_note</w:t>
      </w:r>
      <w:r w:rsidRPr="001B2A6B">
        <w:rPr>
          <w:rFonts w:eastAsia="Aptos"/>
          <w:szCs w:val="22"/>
        </w:rPr>
        <w:fldChar w:fldCharType="end"/>
      </w:r>
      <w:r w:rsidRPr="001B2A6B">
        <w:rPr>
          <w:rFonts w:eastAsia="Aptos"/>
          <w:szCs w:val="22"/>
        </w:rPr>
        <w:t xml:space="preserve"> | </w:t>
      </w:r>
      <w:r w:rsidRPr="001B2A6B">
        <w:rPr>
          <w:rFonts w:eastAsia="Aptos"/>
          <w:szCs w:val="22"/>
        </w:rPr>
        <w:fldChar w:fldCharType="begin"/>
      </w:r>
      <w:r w:rsidRPr="001B2A6B">
        <w:rPr>
          <w:rFonts w:eastAsia="Aptos"/>
          <w:szCs w:val="22"/>
        </w:rPr>
        <w:instrText xml:space="preserve"> REF resource5_url</w:instrText>
      </w:r>
      <w:r w:rsidRPr="001B2A6B">
        <w:rPr>
          <w:rFonts w:eastAsia="Aptos"/>
          <w:color w:val="000000"/>
          <w:szCs w:val="22"/>
        </w:rPr>
        <w:instrText xml:space="preserve"> \h  \</w:instrText>
      </w:r>
      <w:r w:rsidRPr="001B2A6B">
        <w:rPr>
          <w:rFonts w:eastAsia="Aptos"/>
          <w:color w:val="000000"/>
          <w:kern w:val="0"/>
          <w:szCs w:val="22"/>
          <w14:ligatures w14:val="none"/>
        </w:rPr>
        <w:instrText>*</w:instrText>
      </w:r>
      <w:r w:rsidRPr="001B2A6B">
        <w:rPr>
          <w:rFonts w:eastAsia="Arial" w:cs="Arial"/>
          <w:color w:val="000000"/>
          <w:szCs w:val="22"/>
        </w:rPr>
        <w:instrText xml:space="preserve"> </w:instrText>
      </w:r>
      <w:r w:rsidRPr="00657086">
        <w:rPr>
          <w:szCs w:val="22"/>
        </w:rPr>
        <w:instrText>MERGEFORMAT</w:instrText>
      </w:r>
      <w:r w:rsidRPr="001B2A6B">
        <w:rPr>
          <w:rFonts w:eastAsia="Aptos"/>
          <w:color w:val="000000"/>
          <w:szCs w:val="22"/>
        </w:rPr>
        <w:instrText xml:space="preserve">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resource5_url</w:t>
      </w:r>
      <w:r w:rsidRPr="001B2A6B">
        <w:rPr>
          <w:rFonts w:eastAsia="Aptos"/>
          <w:color w:val="000000"/>
          <w:szCs w:val="22"/>
        </w:rPr>
        <w:fldChar w:fldCharType="end"/>
      </w:r>
      <w:r w:rsidRPr="001B2A6B">
        <w:rPr>
          <w:rFonts w:eastAsia="Aptos"/>
          <w:color w:val="000000"/>
          <w:szCs w:val="22"/>
        </w:rPr>
        <w:t xml:space="preserve"> | {{ </w:t>
      </w:r>
      <w:r w:rsidR="00064B74">
        <w:rPr>
          <w:rFonts w:eastAsia="Aptos"/>
          <w:color w:val="000000"/>
          <w:szCs w:val="22"/>
        </w:rPr>
        <w:t>rbib_</w:t>
      </w:r>
      <w:r w:rsidRPr="00657086">
        <w:rPr>
          <w:rFonts w:eastAsia="Aptos"/>
          <w:color w:val="000000"/>
          <w:szCs w:val="22"/>
        </w:rPr>
        <w:fldChar w:fldCharType="begin"/>
      </w:r>
      <w:r w:rsidRPr="001B2A6B">
        <w:rPr>
          <w:rFonts w:eastAsia="Aptos"/>
          <w:color w:val="000000"/>
          <w:szCs w:val="22"/>
        </w:rPr>
        <w:instrText xml:space="preserve"> REF </w:instrText>
      </w:r>
      <w:r w:rsidRPr="00657086">
        <w:rPr>
          <w:szCs w:val="22"/>
        </w:rPr>
        <w:instrText xml:space="preserve">resource5_ref_id \h  \* MERGEFORMAT </w:instrText>
      </w:r>
      <w:r w:rsidRPr="00657086">
        <w:rPr>
          <w:rFonts w:eastAsia="Aptos"/>
          <w:color w:val="000000"/>
          <w:szCs w:val="22"/>
        </w:rPr>
      </w:r>
      <w:r w:rsidRPr="00657086">
        <w:rPr>
          <w:szCs w:val="22"/>
        </w:rPr>
        <w:fldChar w:fldCharType="separate"/>
      </w:r>
      <w:r w:rsidRPr="001B2A6B">
        <w:rPr>
          <w:szCs w:val="22"/>
        </w:rPr>
        <w:t>resource5_ref_id</w:t>
      </w:r>
      <w:r w:rsidRPr="00657086">
        <w:rPr>
          <w:szCs w:val="22"/>
        </w:rPr>
        <w:fldChar w:fldCharType="end"/>
      </w:r>
      <w:r w:rsidRPr="00657086">
        <w:rPr>
          <w:szCs w:val="22"/>
        </w:rPr>
        <w:t xml:space="preserve"> }} |</w:t>
      </w:r>
    </w:p>
    <w:p w14:paraId="6B7D5F03" w14:textId="3B6FCD10" w:rsidR="008614A3" w:rsidRPr="00657086" w:rsidRDefault="008614A3" w:rsidP="008614A3">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resource6</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resource6_name \h  \* MERGEFORMAT </w:instrText>
      </w:r>
      <w:r w:rsidRPr="00657086">
        <w:rPr>
          <w:rFonts w:eastAsia="Aptos"/>
          <w:color w:val="000000"/>
          <w:szCs w:val="22"/>
        </w:rPr>
      </w:r>
      <w:r w:rsidRPr="00657086">
        <w:rPr>
          <w:szCs w:val="22"/>
        </w:rPr>
        <w:fldChar w:fldCharType="separate"/>
      </w:r>
      <w:r w:rsidRPr="001B2A6B">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resource6_note \h  \* MERGEFORMAT </w:instrText>
      </w:r>
      <w:r w:rsidRPr="00657086">
        <w:rPr>
          <w:szCs w:val="22"/>
        </w:rPr>
      </w:r>
      <w:r w:rsidRPr="00657086">
        <w:rPr>
          <w:szCs w:val="22"/>
        </w:rPr>
        <w:fldChar w:fldCharType="separate"/>
      </w:r>
      <w:r w:rsidRPr="001B2A6B">
        <w:rPr>
          <w:szCs w:val="22"/>
        </w:rPr>
        <w:t>resource6_note</w:t>
      </w:r>
      <w:r w:rsidRPr="00657086">
        <w:rPr>
          <w:szCs w:val="22"/>
        </w:rPr>
        <w:fldChar w:fldCharType="end"/>
      </w:r>
      <w:r w:rsidRPr="00657086">
        <w:rPr>
          <w:szCs w:val="22"/>
        </w:rPr>
        <w:t xml:space="preserve"> </w:t>
      </w:r>
      <w:r w:rsidRPr="001B2A6B">
        <w:rPr>
          <w:kern w:val="0"/>
          <w:szCs w:val="22"/>
          <w14:ligatures w14:val="none"/>
        </w:rPr>
        <w:t>|</w:t>
      </w:r>
      <w:r w:rsidRPr="00657086">
        <w:rPr>
          <w:szCs w:val="22"/>
        </w:rPr>
        <w:t xml:space="preserve">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1B2A6B">
        <w:rPr>
          <w:szCs w:val="22"/>
        </w:rPr>
        <w:t>resource6_url</w:t>
      </w:r>
      <w:r w:rsidRPr="00657086">
        <w:rPr>
          <w:szCs w:val="22"/>
        </w:rPr>
        <w:fldChar w:fldCharType="end"/>
      </w:r>
      <w:r w:rsidRPr="00657086">
        <w:rPr>
          <w:szCs w:val="22"/>
        </w:rPr>
        <w:t xml:space="preserve"> | {{ </w:t>
      </w:r>
      <w:r w:rsidR="00064B74">
        <w:rPr>
          <w:szCs w:val="22"/>
        </w:rPr>
        <w:t>rbib_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1B2A6B">
        <w:rPr>
          <w:szCs w:val="22"/>
        </w:rPr>
        <w:t>resource6_ref_id</w:t>
      </w:r>
      <w:r w:rsidRPr="00657086">
        <w:rPr>
          <w:szCs w:val="22"/>
        </w:rPr>
        <w:fldChar w:fldCharType="end"/>
      </w:r>
      <w:r w:rsidRPr="00657086">
        <w:rPr>
          <w:szCs w:val="22"/>
        </w:rPr>
        <w:t xml:space="preserve"> }} |</w:t>
      </w:r>
    </w:p>
    <w:p w14:paraId="43B2D387" w14:textId="5A10FD03" w:rsidR="008614A3" w:rsidRPr="00657086" w:rsidRDefault="008614A3" w:rsidP="008614A3">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1B2A6B">
        <w:rPr>
          <w:szCs w:val="22"/>
        </w:rPr>
        <w:t>resource7_type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resource7</w:instrText>
      </w:r>
      <w:r w:rsidRPr="001B2A6B">
        <w:rPr>
          <w:rStyle w:val="Hyperlink"/>
          <w:szCs w:val="22"/>
        </w:rPr>
        <w:instrText>_</w:instrText>
      </w:r>
      <w:r w:rsidRPr="00657086">
        <w:rPr>
          <w:szCs w:val="22"/>
        </w:rPr>
        <w:instrText xml:space="preserve">name \h  \* MERGEFORMAT </w:instrText>
      </w:r>
      <w:r w:rsidRPr="001B2A6B">
        <w:rPr>
          <w:szCs w:val="22"/>
        </w:rPr>
      </w:r>
      <w:r w:rsidRPr="001B2A6B">
        <w:rPr>
          <w:szCs w:val="22"/>
        </w:rPr>
        <w:fldChar w:fldCharType="separate"/>
      </w:r>
      <w:r w:rsidRPr="001B2A6B">
        <w:rPr>
          <w:szCs w:val="22"/>
        </w:rPr>
        <w:t>resource7_name</w:t>
      </w:r>
      <w:r w:rsidRPr="001B2A6B">
        <w:rPr>
          <w:rFonts w:eastAsia="Aptos"/>
          <w:szCs w:val="22"/>
        </w:rPr>
        <w:fldChar w:fldCharType="end"/>
      </w:r>
      <w:r w:rsidRPr="001B2A6B">
        <w:rPr>
          <w:rFonts w:eastAsia="Aptos"/>
          <w:szCs w:val="22"/>
        </w:rPr>
        <w:t xml:space="preserve"> </w:t>
      </w:r>
      <w:r w:rsidRPr="00657086">
        <w:rPr>
          <w:szCs w:val="22"/>
        </w:rPr>
        <w:t xml:space="preserve">| </w:t>
      </w:r>
      <w:r w:rsidRPr="001B2A6B">
        <w:rPr>
          <w:szCs w:val="22"/>
        </w:rPr>
        <w:fldChar w:fldCharType="begin"/>
      </w:r>
      <w:r w:rsidRPr="00657086">
        <w:rPr>
          <w:szCs w:val="22"/>
        </w:rPr>
        <w:instrText xml:space="preserve"> REF resource7_note \h  \* MERGEFORMAT </w:instrText>
      </w:r>
      <w:r w:rsidRPr="001B2A6B">
        <w:rPr>
          <w:szCs w:val="22"/>
        </w:rPr>
      </w:r>
      <w:r w:rsidRPr="001B2A6B">
        <w:rPr>
          <w:szCs w:val="22"/>
        </w:rPr>
        <w:fldChar w:fldCharType="separate"/>
      </w:r>
      <w:r w:rsidRPr="001B2A6B">
        <w:rPr>
          <w:szCs w:val="22"/>
        </w:rPr>
        <w:t>resource7_note</w:t>
      </w:r>
      <w:r w:rsidRPr="001B2A6B">
        <w:fldChar w:fldCharType="end"/>
      </w:r>
      <w:r w:rsidRPr="00657086">
        <w:rPr>
          <w:szCs w:val="22"/>
        </w:rPr>
        <w:t xml:space="preserve"> </w:t>
      </w:r>
      <w:r w:rsidRPr="001B2A6B">
        <w:rPr>
          <w:rFonts w:eastAsia="Aptos"/>
          <w:szCs w:val="22"/>
        </w:rPr>
        <w:t xml:space="preserve">| </w:t>
      </w:r>
      <w:r w:rsidRPr="00657086">
        <w:rPr>
          <w:rFonts w:eastAsia="Aptos"/>
          <w:szCs w:val="22"/>
        </w:rPr>
        <w:fldChar w:fldCharType="begin"/>
      </w:r>
      <w:r w:rsidRPr="001B2A6B">
        <w:rPr>
          <w:rFonts w:eastAsia="Aptos"/>
          <w:szCs w:val="22"/>
        </w:rPr>
        <w:instrText xml:space="preserve"> REF resource7_url \h</w:instrText>
      </w:r>
      <w:r w:rsidRPr="00657086">
        <w:rPr>
          <w:szCs w:val="22"/>
        </w:rPr>
        <w:instrText xml:space="preserve">  \* MERGEFORMAT </w:instrText>
      </w:r>
      <w:r w:rsidRPr="00657086">
        <w:rPr>
          <w:rFonts w:eastAsia="Aptos"/>
          <w:szCs w:val="22"/>
        </w:rPr>
      </w:r>
      <w:r w:rsidRPr="00657086">
        <w:rPr>
          <w:szCs w:val="22"/>
        </w:rPr>
        <w:fldChar w:fldCharType="separate"/>
      </w:r>
      <w:r w:rsidRPr="001B2A6B">
        <w:rPr>
          <w:szCs w:val="22"/>
        </w:rPr>
        <w:t>resource7_url</w:t>
      </w:r>
      <w:r w:rsidRPr="00657086">
        <w:rPr>
          <w:szCs w:val="22"/>
        </w:rPr>
        <w:fldChar w:fldCharType="end"/>
      </w:r>
      <w:r w:rsidRPr="00657086">
        <w:rPr>
          <w:szCs w:val="22"/>
        </w:rPr>
        <w:t xml:space="preserve"> | {{ </w:t>
      </w:r>
      <w:r w:rsidR="00064B74">
        <w:rPr>
          <w:szCs w:val="22"/>
        </w:rPr>
        <w:t>rbib_</w:t>
      </w:r>
      <w:r w:rsidRPr="00657086">
        <w:rPr>
          <w:szCs w:val="22"/>
        </w:rPr>
        <w:fldChar w:fldCharType="begin"/>
      </w:r>
      <w:r w:rsidRPr="00657086">
        <w:rPr>
          <w:szCs w:val="22"/>
        </w:rPr>
        <w:instrText xml:space="preserve"> REF resource7_ref_id \h</w:instrText>
      </w:r>
      <w:r w:rsidRPr="001B2A6B">
        <w:rPr>
          <w:rFonts w:eastAsia="Aptos"/>
          <w:szCs w:val="22"/>
        </w:rPr>
        <w:instrText xml:space="preserve">  </w:instrText>
      </w:r>
      <w:r w:rsidRPr="00657086">
        <w:rPr>
          <w:szCs w:val="22"/>
        </w:rPr>
        <w:instrText xml:space="preserve">\* MERGEFORMAT </w:instrText>
      </w:r>
      <w:r w:rsidRPr="00657086">
        <w:rPr>
          <w:szCs w:val="22"/>
        </w:rPr>
      </w:r>
      <w:r w:rsidRPr="00657086">
        <w:rPr>
          <w:szCs w:val="22"/>
        </w:rPr>
        <w:fldChar w:fldCharType="separate"/>
      </w:r>
      <w:r w:rsidRPr="001B2A6B">
        <w:rPr>
          <w:szCs w:val="22"/>
        </w:rPr>
        <w:t>resource7_ref_id</w:t>
      </w:r>
      <w:r w:rsidRPr="00657086">
        <w:rPr>
          <w:szCs w:val="22"/>
        </w:rPr>
        <w:fldChar w:fldCharType="end"/>
      </w:r>
      <w:r w:rsidRPr="00657086">
        <w:rPr>
          <w:szCs w:val="22"/>
        </w:rPr>
        <w:t xml:space="preserve"> }} |</w:t>
      </w:r>
    </w:p>
    <w:p w14:paraId="3E69A900" w14:textId="70639AFD" w:rsidR="008614A3" w:rsidRPr="00657086" w:rsidRDefault="008614A3" w:rsidP="008614A3">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1B2A6B">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1B2A6B">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1B2A6B">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1B2A6B">
        <w:rPr>
          <w:szCs w:val="22"/>
        </w:rPr>
        <w:t>resource8_url</w:t>
      </w:r>
      <w:r w:rsidRPr="00657086">
        <w:rPr>
          <w:szCs w:val="22"/>
        </w:rPr>
        <w:fldChar w:fldCharType="end"/>
      </w:r>
      <w:r w:rsidRPr="00657086">
        <w:rPr>
          <w:szCs w:val="22"/>
        </w:rPr>
        <w:t xml:space="preserve">| {{ </w:t>
      </w:r>
      <w:r w:rsidR="00064B74">
        <w:rPr>
          <w:szCs w:val="22"/>
        </w:rPr>
        <w:t>rbib_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1B2A6B">
        <w:rPr>
          <w:szCs w:val="22"/>
        </w:rPr>
        <w:t>resource8_ref_id</w:t>
      </w:r>
      <w:r w:rsidRPr="00657086">
        <w:rPr>
          <w:szCs w:val="22"/>
        </w:rPr>
        <w:fldChar w:fldCharType="end"/>
      </w:r>
      <w:r w:rsidRPr="00657086">
        <w:rPr>
          <w:szCs w:val="22"/>
        </w:rPr>
        <w:t>}} |</w:t>
      </w:r>
    </w:p>
    <w:p w14:paraId="76853F5C" w14:textId="360FEEDB" w:rsidR="008614A3" w:rsidRPr="001B2A6B" w:rsidRDefault="008614A3" w:rsidP="008614A3">
      <w:pPr>
        <w:rPr>
          <w:rFonts w:eastAsia="Aptos"/>
          <w:color w:val="000000"/>
          <w:szCs w:val="22"/>
        </w:rPr>
      </w:pPr>
      <w:r w:rsidRPr="00657086">
        <w:rPr>
          <w:szCs w:val="22"/>
        </w:rPr>
        <w:t xml:space="preserve">| </w:t>
      </w:r>
      <w:r w:rsidRPr="001B2A6B">
        <w:rPr>
          <w:szCs w:val="22"/>
          <w:lang w:val="en-US"/>
        </w:rPr>
        <w:fldChar w:fldCharType="begin"/>
      </w:r>
      <w:r w:rsidRPr="001B2A6B">
        <w:rPr>
          <w:szCs w:val="22"/>
          <w:lang w:val="en-US"/>
        </w:rPr>
        <w:instrText xml:space="preserve"> REF resource9_</w:instrText>
      </w:r>
      <w:r w:rsidRPr="00657086">
        <w:rPr>
          <w:szCs w:val="22"/>
        </w:rPr>
        <w:instrText xml:space="preserve">type \h  \* MERGEFORMAT </w:instrText>
      </w:r>
      <w:r w:rsidRPr="001B2A6B">
        <w:rPr>
          <w:szCs w:val="22"/>
          <w:lang w:val="en-US"/>
        </w:rPr>
      </w:r>
      <w:r w:rsidRPr="001B2A6B">
        <w:rPr>
          <w:szCs w:val="22"/>
        </w:rPr>
        <w:fldChar w:fldCharType="separate"/>
      </w:r>
      <w:r w:rsidRPr="001B2A6B">
        <w:rPr>
          <w:rFonts w:eastAsia="Arial" w:cs="Arial"/>
          <w:color w:val="000000"/>
          <w:szCs w:val="22"/>
        </w:rPr>
        <w:t>resource9_type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1B2A6B">
        <w:rPr>
          <w:szCs w:val="22"/>
        </w:rPr>
        <w:t>resource9_name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resource9_note \h  \* MERGEFORMAT </w:instrText>
      </w:r>
      <w:r w:rsidRPr="001B2A6B">
        <w:rPr>
          <w:rFonts w:eastAsia="Aptos"/>
          <w:szCs w:val="22"/>
        </w:rPr>
      </w:r>
      <w:r w:rsidRPr="001B2A6B">
        <w:rPr>
          <w:rFonts w:eastAsia="Aptos"/>
          <w:szCs w:val="22"/>
        </w:rPr>
        <w:fldChar w:fldCharType="separate"/>
      </w:r>
      <w:r w:rsidRPr="001B2A6B">
        <w:rPr>
          <w:rFonts w:eastAsia="Aptos"/>
          <w:szCs w:val="22"/>
        </w:rPr>
        <w:t>resource9_note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resource9_url \h  \* </w:instrText>
      </w:r>
      <w:r w:rsidRPr="001B2A6B">
        <w:rPr>
          <w:rFonts w:eastAsia="Aptos"/>
          <w:szCs w:val="22"/>
        </w:rPr>
        <w:instrText xml:space="preserve">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resource9_url</w:t>
      </w:r>
      <w:r w:rsidRPr="001B2A6B">
        <w:rPr>
          <w:rFonts w:eastAsia="Aptos"/>
          <w:szCs w:val="22"/>
        </w:rPr>
        <w:fldChar w:fldCharType="end"/>
      </w:r>
      <w:r w:rsidRPr="001B2A6B">
        <w:rPr>
          <w:rFonts w:eastAsia="Aptos"/>
          <w:szCs w:val="22"/>
        </w:rPr>
        <w:t xml:space="preserve"> | </w:t>
      </w:r>
      <w:r w:rsidRPr="001B2A6B">
        <w:rPr>
          <w:rFonts w:eastAsia="Aptos"/>
          <w:color w:val="000000"/>
          <w:szCs w:val="22"/>
        </w:rPr>
        <w:t xml:space="preserve">{{ </w:t>
      </w:r>
      <w:r w:rsidR="00064B74">
        <w:rPr>
          <w:rFonts w:eastAsia="Aptos"/>
          <w:color w:val="000000"/>
          <w:szCs w:val="22"/>
        </w:rPr>
        <w:t>rbib_</w:t>
      </w:r>
      <w:r w:rsidRPr="001B2A6B">
        <w:rPr>
          <w:szCs w:val="22"/>
        </w:rPr>
        <w:fldChar w:fldCharType="begin"/>
      </w:r>
      <w:r w:rsidRPr="001B2A6B">
        <w:rPr>
          <w:rFonts w:eastAsia="Aptos"/>
          <w:color w:val="000000"/>
          <w:szCs w:val="22"/>
        </w:rPr>
        <w:instrText xml:space="preserve"> REF resource9_ref</w:instrText>
      </w:r>
      <w:r w:rsidRPr="001B2A6B">
        <w:rPr>
          <w:rFonts w:eastAsia="Aptos"/>
          <w:szCs w:val="22"/>
        </w:rPr>
        <w:instrText>_id \h  \* MERGEFORMAT</w:instrText>
      </w:r>
      <w:r w:rsidRPr="001B2A6B">
        <w:rPr>
          <w:rFonts w:eastAsia="Aptos"/>
          <w:color w:val="000000"/>
          <w:szCs w:val="22"/>
        </w:rPr>
        <w:instrText xml:space="preserve"> </w:instrText>
      </w:r>
      <w:r w:rsidRPr="001B2A6B">
        <w:rPr>
          <w:szCs w:val="22"/>
        </w:rPr>
      </w:r>
      <w:r w:rsidRPr="001B2A6B">
        <w:rPr>
          <w:rFonts w:eastAsia="Aptos"/>
          <w:color w:val="000000"/>
          <w:szCs w:val="22"/>
        </w:rPr>
        <w:fldChar w:fldCharType="separate"/>
      </w:r>
      <w:r w:rsidRPr="001B2A6B">
        <w:rPr>
          <w:rFonts w:eastAsia="Aptos"/>
          <w:color w:val="000000"/>
          <w:szCs w:val="22"/>
        </w:rPr>
        <w:t>resource9_ref_id</w:t>
      </w:r>
      <w:r w:rsidRPr="001B2A6B">
        <w:rPr>
          <w:rFonts w:eastAsia="Aptos"/>
          <w:color w:val="000000"/>
          <w:szCs w:val="22"/>
        </w:rPr>
        <w:fldChar w:fldCharType="end"/>
      </w:r>
      <w:r w:rsidRPr="001B2A6B">
        <w:rPr>
          <w:rFonts w:eastAsia="Aptos"/>
          <w:color w:val="000000"/>
          <w:szCs w:val="22"/>
        </w:rPr>
        <w:t xml:space="preserve"> }} |</w:t>
      </w:r>
    </w:p>
    <w:p w14:paraId="70DCAEDF" w14:textId="06E31389" w:rsidR="008614A3" w:rsidRPr="00657086" w:rsidRDefault="008614A3" w:rsidP="008614A3">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1B2A6B">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1B2A6B">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1B2A6B">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1B2A6B">
        <w:rPr>
          <w:szCs w:val="22"/>
        </w:rPr>
        <w:t>resource10_url</w:t>
      </w:r>
      <w:r w:rsidRPr="00657086">
        <w:rPr>
          <w:szCs w:val="22"/>
        </w:rPr>
        <w:fldChar w:fldCharType="end"/>
      </w:r>
      <w:r w:rsidRPr="00657086">
        <w:rPr>
          <w:szCs w:val="22"/>
        </w:rPr>
        <w:t xml:space="preserve"> | {{ </w:t>
      </w:r>
      <w:r w:rsidR="00064B74">
        <w:rPr>
          <w:szCs w:val="22"/>
        </w:rPr>
        <w:t>rbib_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1B2A6B">
        <w:rPr>
          <w:szCs w:val="22"/>
        </w:rPr>
        <w:t>resource10_ref_id</w:t>
      </w:r>
      <w:r w:rsidRPr="00657086">
        <w:rPr>
          <w:szCs w:val="22"/>
        </w:rPr>
        <w:fldChar w:fldCharType="end"/>
      </w:r>
      <w:r w:rsidRPr="00657086">
        <w:rPr>
          <w:szCs w:val="22"/>
        </w:rPr>
        <w:t xml:space="preserve"> }} |</w:t>
      </w:r>
    </w:p>
    <w:p w14:paraId="5D2D83FE" w14:textId="1FB73700" w:rsidR="008614A3" w:rsidRPr="00657086" w:rsidRDefault="008614A3" w:rsidP="008614A3">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resource11</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resource11_name \h  \* MERGEFORMAT </w:instrText>
      </w:r>
      <w:r w:rsidRPr="00657086">
        <w:rPr>
          <w:rFonts w:eastAsia="Aptos"/>
          <w:color w:val="000000"/>
          <w:szCs w:val="22"/>
        </w:rPr>
      </w:r>
      <w:r w:rsidRPr="00657086">
        <w:rPr>
          <w:szCs w:val="22"/>
        </w:rPr>
        <w:fldChar w:fldCharType="separate"/>
      </w:r>
      <w:r w:rsidRPr="001B2A6B">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resource11_note \h  \* MERGEFORMAT </w:instrText>
      </w:r>
      <w:r w:rsidRPr="00657086">
        <w:rPr>
          <w:szCs w:val="22"/>
        </w:rPr>
      </w:r>
      <w:r w:rsidRPr="00657086">
        <w:rPr>
          <w:szCs w:val="22"/>
        </w:rPr>
        <w:fldChar w:fldCharType="separate"/>
      </w:r>
      <w:r w:rsidRPr="001B2A6B">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1B2A6B">
        <w:rPr>
          <w:szCs w:val="22"/>
        </w:rPr>
        <w:t>resource11_url</w:t>
      </w:r>
      <w:r w:rsidRPr="00657086">
        <w:rPr>
          <w:szCs w:val="22"/>
        </w:rPr>
        <w:fldChar w:fldCharType="end"/>
      </w:r>
      <w:r w:rsidRPr="00657086">
        <w:rPr>
          <w:szCs w:val="22"/>
        </w:rPr>
        <w:t xml:space="preserve"> | {{ </w:t>
      </w:r>
      <w:r w:rsidR="00064B74">
        <w:rPr>
          <w:szCs w:val="22"/>
        </w:rPr>
        <w:t>rbib_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1B2A6B">
        <w:rPr>
          <w:szCs w:val="22"/>
        </w:rPr>
        <w:t>resource11_ref_id</w:t>
      </w:r>
      <w:r w:rsidRPr="00657086">
        <w:rPr>
          <w:szCs w:val="22"/>
        </w:rPr>
        <w:fldChar w:fldCharType="end"/>
      </w:r>
      <w:r w:rsidRPr="00657086">
        <w:rPr>
          <w:szCs w:val="22"/>
        </w:rPr>
        <w:t xml:space="preserve"> }} |</w:t>
      </w:r>
    </w:p>
    <w:p w14:paraId="362D7F2A" w14:textId="06E2978E" w:rsidR="008614A3" w:rsidRPr="00657086" w:rsidRDefault="008614A3" w:rsidP="008614A3">
      <w:pPr>
        <w:rPr>
          <w:szCs w:val="22"/>
        </w:rPr>
      </w:pPr>
      <w:r w:rsidRPr="00657086">
        <w:rPr>
          <w:szCs w:val="22"/>
        </w:rPr>
        <w:t xml:space="preserve">| </w:t>
      </w:r>
      <w:r w:rsidRPr="00657086">
        <w:rPr>
          <w:kern w:val="0"/>
          <w:szCs w:val="22"/>
          <w14:ligatures w14:val="none"/>
        </w:rPr>
        <w:fldChar w:fldCharType="begin"/>
      </w:r>
      <w:r w:rsidRPr="00657086">
        <w:rPr>
          <w:szCs w:val="22"/>
        </w:rPr>
        <w:instrText xml:space="preserve"> REF resource12_type \h  \* MERGEFORMAT </w:instrText>
      </w:r>
      <w:r w:rsidRPr="00657086">
        <w:rPr>
          <w:kern w:val="0"/>
          <w:szCs w:val="22"/>
          <w14:ligatures w14:val="none"/>
        </w:rPr>
      </w:r>
      <w:r w:rsidRPr="00657086">
        <w:rPr>
          <w:szCs w:val="22"/>
        </w:rPr>
        <w:fldChar w:fldCharType="separate"/>
      </w:r>
      <w:r w:rsidRPr="001B2A6B">
        <w:t>resource12</w:t>
      </w:r>
      <w:r w:rsidRPr="001B2A6B">
        <w:rPr>
          <w:szCs w:val="22"/>
        </w:rPr>
        <w:t>_type</w:t>
      </w:r>
      <w:r w:rsidRPr="00657086">
        <w:rPr>
          <w:szCs w:val="22"/>
        </w:rPr>
        <w:fldChar w:fldCharType="end"/>
      </w:r>
      <w:r w:rsidRPr="00657086">
        <w:rPr>
          <w:szCs w:val="22"/>
        </w:rPr>
        <w:t xml:space="preserve"> </w:t>
      </w:r>
      <w:r w:rsidRPr="001B2A6B">
        <w:rPr>
          <w:rFonts w:eastAsia="Aptos"/>
          <w:color w:val="FF0000"/>
          <w:szCs w:val="22"/>
        </w:rPr>
        <w:t xml:space="preserve">|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1B2A6B">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1B2A6B">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1B2A6B">
        <w:rPr>
          <w:szCs w:val="22"/>
        </w:rPr>
        <w:t>resource12_url</w:t>
      </w:r>
      <w:r w:rsidRPr="00657086">
        <w:rPr>
          <w:szCs w:val="22"/>
        </w:rPr>
        <w:fldChar w:fldCharType="end"/>
      </w:r>
      <w:r w:rsidRPr="00657086">
        <w:rPr>
          <w:szCs w:val="22"/>
        </w:rPr>
        <w:t xml:space="preserve"> | {{ </w:t>
      </w:r>
      <w:r w:rsidR="00064B74">
        <w:rPr>
          <w:szCs w:val="22"/>
        </w:rPr>
        <w:t>rbib_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1B2A6B">
        <w:rPr>
          <w:szCs w:val="22"/>
        </w:rPr>
        <w:t>resource12_ref_id</w:t>
      </w:r>
      <w:r w:rsidRPr="00657086">
        <w:rPr>
          <w:szCs w:val="22"/>
        </w:rPr>
        <w:fldChar w:fldCharType="end"/>
      </w:r>
      <w:r w:rsidRPr="00657086">
        <w:rPr>
          <w:szCs w:val="22"/>
        </w:rPr>
        <w:t xml:space="preserve"> }} |</w:t>
      </w:r>
    </w:p>
    <w:p w14:paraId="0A744A93" w14:textId="5A3E2A4E" w:rsidR="008614A3" w:rsidRPr="001B2A6B" w:rsidRDefault="008614A3" w:rsidP="008614A3">
      <w:pPr>
        <w:rPr>
          <w:rFonts w:eastAsia="Arial"/>
          <w:color w:val="000000"/>
          <w:szCs w:val="22"/>
        </w:rPr>
      </w:pPr>
      <w:r w:rsidRPr="001B2A6B">
        <w:rPr>
          <w:rFonts w:eastAsia="Arial" w:cs="Arial"/>
          <w:color w:val="000000"/>
          <w:szCs w:val="22"/>
        </w:rPr>
        <w:t xml:space="preserve">| </w:t>
      </w:r>
      <w:r w:rsidRPr="001B2A6B">
        <w:rPr>
          <w:szCs w:val="22"/>
        </w:rPr>
        <w:fldChar w:fldCharType="begin"/>
      </w:r>
      <w:r w:rsidRPr="00657086">
        <w:rPr>
          <w:szCs w:val="22"/>
        </w:rPr>
        <w:instrText xml:space="preserve"> REF resource13_type \h  \* MERGEFORMAT </w:instrText>
      </w:r>
      <w:r w:rsidRPr="001B2A6B">
        <w:rPr>
          <w:szCs w:val="22"/>
        </w:rPr>
      </w:r>
      <w:r w:rsidRPr="001B2A6B">
        <w:rPr>
          <w:szCs w:val="22"/>
        </w:rPr>
        <w:fldChar w:fldCharType="separate"/>
      </w:r>
      <w:r w:rsidRPr="001B2A6B">
        <w:rPr>
          <w:szCs w:val="22"/>
        </w:rPr>
        <w:t>resource13_type</w:t>
      </w:r>
      <w:r w:rsidRPr="001B2A6B">
        <w:rPr>
          <w:rFonts w:eastAsia="Arial"/>
          <w:color w:val="000000"/>
          <w:szCs w:val="22"/>
        </w:rPr>
        <w:fldChar w:fldCharType="end"/>
      </w:r>
      <w:r w:rsidRPr="001B2A6B">
        <w:rPr>
          <w:rFonts w:eastAsia="Arial"/>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resource13_name</w:instrText>
      </w:r>
      <w:r w:rsidRPr="001B2A6B">
        <w:rPr>
          <w:rStyle w:val="Hyperlink"/>
          <w:szCs w:val="22"/>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resource13_name</w:t>
      </w:r>
      <w:r w:rsidRPr="00657086">
        <w:rPr>
          <w:szCs w:val="22"/>
        </w:rPr>
        <w:fldChar w:fldCharType="end"/>
      </w:r>
      <w:r w:rsidRPr="00657086">
        <w:rPr>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resource13_note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resource13_note</w:t>
      </w:r>
      <w:r w:rsidRPr="001B2A6B">
        <w:rPr>
          <w:rFonts w:eastAsia="Arial"/>
          <w:color w:val="000000"/>
          <w:szCs w:val="22"/>
        </w:rPr>
        <w:fldChar w:fldCharType="end"/>
      </w:r>
      <w:r w:rsidRPr="001B2A6B">
        <w:rPr>
          <w:rFonts w:eastAsia="Arial"/>
          <w:color w:val="000000"/>
          <w:szCs w:val="22"/>
        </w:rPr>
        <w:t xml:space="preserve"> | </w:t>
      </w:r>
      <w:r w:rsidRPr="00657086">
        <w:rPr>
          <w:rFonts w:eastAsia="Arial"/>
          <w:color w:val="000000"/>
          <w:szCs w:val="22"/>
        </w:rPr>
        <w:fldChar w:fldCharType="begin"/>
      </w:r>
      <w:r w:rsidRPr="001B2A6B">
        <w:rPr>
          <w:rFonts w:eastAsia="Aptos"/>
          <w:szCs w:val="22"/>
        </w:rPr>
        <w:instrText xml:space="preserve"> REF</w:instrText>
      </w:r>
      <w:r w:rsidRPr="00657086">
        <w:rPr>
          <w:szCs w:val="22"/>
        </w:rPr>
        <w:instrText xml:space="preserve"> resource13_url \h  \* MERGEFORMAT </w:instrText>
      </w:r>
      <w:r w:rsidRPr="00657086">
        <w:rPr>
          <w:rFonts w:eastAsia="Arial"/>
          <w:color w:val="000000"/>
          <w:szCs w:val="22"/>
        </w:rPr>
      </w:r>
      <w:r w:rsidRPr="00657086">
        <w:rPr>
          <w:szCs w:val="22"/>
        </w:rPr>
        <w:fldChar w:fldCharType="separate"/>
      </w:r>
      <w:r w:rsidRPr="001B2A6B">
        <w:rPr>
          <w:szCs w:val="22"/>
        </w:rPr>
        <w:t>resource13_url</w:t>
      </w:r>
      <w:r w:rsidRPr="00657086">
        <w:rPr>
          <w:szCs w:val="22"/>
        </w:rPr>
        <w:fldChar w:fldCharType="end"/>
      </w:r>
      <w:r w:rsidRPr="00657086">
        <w:rPr>
          <w:szCs w:val="22"/>
        </w:rPr>
        <w:t xml:space="preserve"> |</w:t>
      </w:r>
      <w:r w:rsidRPr="001B2A6B">
        <w:t xml:space="preserve"> </w:t>
      </w:r>
      <w:r w:rsidRPr="00657086">
        <w:rPr>
          <w:szCs w:val="22"/>
        </w:rPr>
        <w:t>{</w:t>
      </w:r>
      <w:r w:rsidRPr="001B2A6B">
        <w:rPr>
          <w:rFonts w:eastAsia="Aptos"/>
          <w:szCs w:val="22"/>
        </w:rPr>
        <w:t xml:space="preserve">{ </w:t>
      </w:r>
      <w:r w:rsidR="00064B74">
        <w:rPr>
          <w:rFonts w:eastAsia="Aptos"/>
          <w:szCs w:val="22"/>
        </w:rPr>
        <w:t>rbib_</w:t>
      </w:r>
      <w:r w:rsidRPr="001B2A6B">
        <w:rPr>
          <w:rFonts w:eastAsia="Aptos"/>
          <w:szCs w:val="22"/>
        </w:rPr>
        <w:fldChar w:fldCharType="begin"/>
      </w:r>
      <w:r w:rsidRPr="001B2A6B">
        <w:rPr>
          <w:rFonts w:eastAsia="Aptos"/>
          <w:szCs w:val="22"/>
        </w:rPr>
        <w:instrText xml:space="preserve"> REF resource13_</w:instrText>
      </w:r>
      <w:r w:rsidRPr="00657086">
        <w:rPr>
          <w:szCs w:val="22"/>
        </w:rPr>
        <w:instrText>ref_id \h  \* MERGEFORMAT</w:instrText>
      </w:r>
      <w:r w:rsidRPr="001B2A6B">
        <w:rPr>
          <w:rFonts w:eastAsia="Arial"/>
          <w:color w:val="000000"/>
          <w:szCs w:val="22"/>
        </w:rPr>
        <w:instrText xml:space="preserve"> </w:instrText>
      </w:r>
      <w:r w:rsidRPr="001B2A6B">
        <w:rPr>
          <w:rFonts w:eastAsia="Aptos"/>
          <w:szCs w:val="22"/>
        </w:rPr>
      </w:r>
      <w:r w:rsidRPr="001B2A6B">
        <w:rPr>
          <w:rFonts w:eastAsia="Arial"/>
          <w:color w:val="000000"/>
          <w:szCs w:val="22"/>
        </w:rPr>
        <w:fldChar w:fldCharType="separate"/>
      </w:r>
      <w:r w:rsidRPr="001B2A6B">
        <w:rPr>
          <w:rFonts w:eastAsia="Arial"/>
          <w:color w:val="000000"/>
          <w:szCs w:val="22"/>
        </w:rPr>
        <w:t>resource13_ref_id</w:t>
      </w:r>
      <w:r w:rsidRPr="001B2A6B">
        <w:rPr>
          <w:rFonts w:eastAsia="Arial"/>
          <w:color w:val="000000"/>
          <w:szCs w:val="22"/>
        </w:rPr>
        <w:fldChar w:fldCharType="end"/>
      </w:r>
      <w:r w:rsidRPr="001B2A6B">
        <w:rPr>
          <w:rFonts w:eastAsia="Arial"/>
          <w:color w:val="000000"/>
          <w:szCs w:val="22"/>
        </w:rPr>
        <w:t xml:space="preserve"> }} |</w:t>
      </w:r>
    </w:p>
    <w:p w14:paraId="2A5D947D" w14:textId="2EEB7945" w:rsidR="008614A3" w:rsidRPr="00657086" w:rsidRDefault="008614A3" w:rsidP="008614A3">
      <w:pPr>
        <w:rPr>
          <w:szCs w:val="22"/>
        </w:rPr>
      </w:pPr>
      <w:r w:rsidRPr="001B2A6B">
        <w:rPr>
          <w:rFonts w:eastAsia="Arial"/>
          <w:color w:val="000000"/>
          <w:szCs w:val="22"/>
        </w:rPr>
        <w:t xml:space="preserve">| </w:t>
      </w:r>
      <w:r w:rsidRPr="00657086">
        <w:rPr>
          <w:rFonts w:eastAsia="Aptos"/>
          <w:color w:val="000000"/>
          <w:szCs w:val="22"/>
        </w:rPr>
        <w:fldChar w:fldCharType="begin"/>
      </w:r>
      <w:r w:rsidRPr="00657086">
        <w:rPr>
          <w:szCs w:val="22"/>
        </w:rPr>
        <w:instrText xml:space="preserve"> REF resource14_type \h  \* MERGEFORMAT </w:instrText>
      </w:r>
      <w:r w:rsidRPr="00657086">
        <w:rPr>
          <w:rFonts w:eastAsia="Aptos"/>
          <w:color w:val="000000"/>
          <w:szCs w:val="22"/>
        </w:rPr>
      </w:r>
      <w:r w:rsidRPr="00657086">
        <w:rPr>
          <w:szCs w:val="22"/>
        </w:rPr>
        <w:fldChar w:fldCharType="separate"/>
      </w:r>
      <w:r w:rsidRPr="001B2A6B">
        <w:rPr>
          <w:szCs w:val="22"/>
        </w:rPr>
        <w:t>resource14_type</w:t>
      </w:r>
      <w:r w:rsidRPr="00657086">
        <w:rPr>
          <w:szCs w:val="22"/>
        </w:rPr>
        <w:fldChar w:fldCharType="end"/>
      </w:r>
      <w:r w:rsidRPr="00657086">
        <w:rPr>
          <w:szCs w:val="22"/>
        </w:rPr>
        <w:t xml:space="preserve"> |</w:t>
      </w:r>
      <w:r w:rsidRPr="001B2A6B">
        <w:rPr>
          <w:rFonts w:eastAsia="Aptos"/>
          <w:szCs w:val="22"/>
        </w:rPr>
        <w:t xml:space="preserve">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1B2A6B">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1B2A6B">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1B2A6B">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xml:space="preserve">{{ </w:t>
      </w:r>
      <w:r w:rsidR="00064B74">
        <w:rPr>
          <w:szCs w:val="22"/>
        </w:rPr>
        <w:t>rbib_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1B2A6B">
        <w:rPr>
          <w:szCs w:val="22"/>
        </w:rPr>
        <w:t>resource14_ref_id</w:t>
      </w:r>
      <w:r w:rsidRPr="00657086">
        <w:rPr>
          <w:szCs w:val="22"/>
        </w:rPr>
        <w:fldChar w:fldCharType="end"/>
      </w:r>
      <w:r w:rsidRPr="00657086">
        <w:rPr>
          <w:szCs w:val="22"/>
        </w:rPr>
        <w:t xml:space="preserve"> }} |</w:t>
      </w:r>
    </w:p>
    <w:p w14:paraId="631643E5" w14:textId="5691CDE1" w:rsidR="008614A3" w:rsidRDefault="008614A3" w:rsidP="008614A3">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1B2A6B">
        <w:rPr>
          <w:szCs w:val="22"/>
        </w:rPr>
        <w:t>resource15_type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resource15_name \h  \* MERGEFORMAT </w:instrText>
      </w:r>
      <w:r w:rsidRPr="001B2A6B">
        <w:rPr>
          <w:szCs w:val="22"/>
        </w:rPr>
      </w:r>
      <w:r w:rsidRPr="001B2A6B">
        <w:rPr>
          <w:szCs w:val="22"/>
        </w:rPr>
        <w:fldChar w:fldCharType="separate"/>
      </w:r>
      <w:r w:rsidRPr="001B2A6B">
        <w:rPr>
          <w:szCs w:val="22"/>
        </w:rPr>
        <w:t>resource15_</w:t>
      </w:r>
      <w:r w:rsidRPr="001B2A6B">
        <w:rPr>
          <w:rFonts w:eastAsia="Arial"/>
          <w:szCs w:val="22"/>
        </w:rPr>
        <w:t>name</w:t>
      </w:r>
      <w:r w:rsidRPr="001B2A6B">
        <w:rPr>
          <w:rFonts w:eastAsia="Arial"/>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1B2A6B">
        <w:rPr>
          <w:szCs w:val="22"/>
        </w:rPr>
        <w:t>resource15_note</w:t>
      </w:r>
      <w:r w:rsidRPr="00657086">
        <w:rPr>
          <w:szCs w:val="22"/>
        </w:rPr>
        <w:fldChar w:fldCharType="end"/>
      </w:r>
      <w:r w:rsidRPr="001B2A6B">
        <w:rPr>
          <w:rFonts w:eastAsia="Arial"/>
          <w:color w:val="000000"/>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resource15_url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resource15_url</w:t>
      </w:r>
      <w:r w:rsidRPr="001B2A6B">
        <w:rPr>
          <w:rFonts w:eastAsia="Arial"/>
          <w:color w:val="000000"/>
          <w:szCs w:val="22"/>
        </w:rPr>
        <w:fldChar w:fldCharType="end"/>
      </w:r>
      <w:r w:rsidRPr="001B2A6B">
        <w:rPr>
          <w:rFonts w:eastAsia="Arial"/>
          <w:color w:val="000000"/>
          <w:szCs w:val="22"/>
        </w:rPr>
        <w:t xml:space="preserve"> | {{ </w:t>
      </w:r>
      <w:r w:rsidR="00064B74">
        <w:rPr>
          <w:rFonts w:eastAsia="Arial"/>
          <w:color w:val="000000"/>
          <w:szCs w:val="22"/>
        </w:rPr>
        <w:t>rbib_</w:t>
      </w:r>
      <w:r w:rsidRPr="00657086">
        <w:rPr>
          <w:rFonts w:eastAsia="Arial"/>
          <w:color w:val="000000"/>
          <w:szCs w:val="22"/>
        </w:rPr>
        <w:fldChar w:fldCharType="begin"/>
      </w:r>
      <w:r w:rsidRPr="001B2A6B">
        <w:rPr>
          <w:rFonts w:eastAsia="Arial"/>
          <w:color w:val="000000"/>
          <w:szCs w:val="22"/>
        </w:rPr>
        <w:instrText xml:space="preserve"> REF resource15_ref_id \h  \* MERGEFORMAT </w:instrText>
      </w:r>
      <w:r w:rsidRPr="00657086">
        <w:rPr>
          <w:rFonts w:eastAsia="Arial"/>
          <w:color w:val="000000"/>
          <w:szCs w:val="22"/>
        </w:rPr>
      </w:r>
      <w:r w:rsidRPr="00657086">
        <w:rPr>
          <w:rFonts w:eastAsia="Arial"/>
          <w:color w:val="000000"/>
          <w:szCs w:val="22"/>
        </w:rPr>
        <w:fldChar w:fldCharType="separate"/>
      </w:r>
      <w:r w:rsidRPr="001B2A6B">
        <w:rPr>
          <w:rFonts w:eastAsia="Arial"/>
          <w:color w:val="000000"/>
          <w:szCs w:val="22"/>
        </w:rPr>
        <w:t>resource15</w:t>
      </w:r>
      <w:r w:rsidRPr="001B2A6B">
        <w:rPr>
          <w:szCs w:val="22"/>
        </w:rPr>
        <w:t>_ref_id</w:t>
      </w:r>
      <w:r w:rsidRPr="00657086">
        <w:rPr>
          <w:szCs w:val="22"/>
        </w:rPr>
        <w:fldChar w:fldCharType="end"/>
      </w:r>
      <w:r>
        <w:rPr>
          <w:szCs w:val="22"/>
        </w:rPr>
        <w:t xml:space="preserve"> </w:t>
      </w:r>
      <w:r w:rsidRPr="00657086">
        <w:rPr>
          <w:szCs w:val="22"/>
        </w:rPr>
        <w:t>}} |</w:t>
      </w:r>
    </w:p>
    <w:p w14:paraId="683782C7" w14:textId="7640EC19" w:rsidR="008614A3" w:rsidRPr="00657086" w:rsidRDefault="008614A3" w:rsidP="008614A3">
      <w:pPr>
        <w:rPr>
          <w:szCs w:val="22"/>
        </w:rPr>
      </w:pP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6_type \h  \</w:instrText>
      </w:r>
      <w:r w:rsidRPr="001B2A6B">
        <w:rPr>
          <w:rFonts w:eastAsia="Aptos"/>
          <w:color w:val="000000"/>
          <w:szCs w:val="22"/>
        </w:rPr>
        <w:instrText xml:space="preserve">* MERGEFORMAT </w:instrText>
      </w:r>
      <w:r w:rsidRPr="001B2A6B">
        <w:rPr>
          <w:szCs w:val="22"/>
        </w:rPr>
      </w:r>
      <w:r w:rsidRPr="001B2A6B">
        <w:rPr>
          <w:rFonts w:eastAsia="Arial"/>
          <w:szCs w:val="22"/>
        </w:rPr>
        <w:fldChar w:fldCharType="separate"/>
      </w:r>
      <w:r w:rsidRPr="001B2A6B">
        <w:rPr>
          <w:rFonts w:eastAsia="Arial"/>
          <w:szCs w:val="22"/>
        </w:rPr>
        <w:t>resource16_type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resource16</w:instrText>
      </w:r>
      <w:r w:rsidRPr="001B2A6B">
        <w:rPr>
          <w:rFonts w:eastAsia="Aptos"/>
          <w:szCs w:val="22"/>
        </w:rPr>
        <w:instrText>_name \h</w:instrText>
      </w:r>
      <w:r w:rsidRPr="001B2A6B">
        <w:rPr>
          <w:rFonts w:eastAsia="Aptos"/>
          <w:color w:val="000000"/>
          <w:szCs w:val="22"/>
        </w:rPr>
        <w:instrText xml:space="preserve">  \* MERGEFORMAT </w:instrText>
      </w:r>
      <w:r w:rsidRPr="001B2A6B">
        <w:rPr>
          <w:rFonts w:eastAsia="Arial"/>
          <w:szCs w:val="22"/>
        </w:rPr>
      </w:r>
      <w:r w:rsidRPr="001B2A6B">
        <w:rPr>
          <w:rFonts w:eastAsia="Aptos"/>
          <w:color w:val="000000"/>
          <w:szCs w:val="22"/>
        </w:rPr>
        <w:fldChar w:fldCharType="separate"/>
      </w:r>
      <w:r w:rsidRPr="001B2A6B">
        <w:rPr>
          <w:rFonts w:eastAsia="Aptos"/>
          <w:color w:val="000000"/>
          <w:szCs w:val="22"/>
        </w:rPr>
        <w:t>resource16_</w:t>
      </w:r>
      <w:r w:rsidRPr="001B2A6B">
        <w:rPr>
          <w:rFonts w:eastAsia="Arial"/>
          <w:szCs w:val="22"/>
        </w:rPr>
        <w:t>name</w:t>
      </w:r>
      <w:r w:rsidRPr="001B2A6B">
        <w:rPr>
          <w:rFonts w:eastAsia="Arial"/>
          <w:szCs w:val="22"/>
        </w:rPr>
        <w:fldChar w:fldCharType="end"/>
      </w:r>
      <w:r w:rsidRPr="001B2A6B">
        <w:rPr>
          <w:rFonts w:eastAsia="Arial"/>
          <w:szCs w:val="22"/>
        </w:rPr>
        <w:t xml:space="preserve"> | </w:t>
      </w:r>
      <w:r w:rsidRPr="00657086">
        <w:rPr>
          <w:rFonts w:eastAsia="Arial"/>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rFonts w:eastAsia="Arial"/>
          <w:szCs w:val="22"/>
        </w:rPr>
      </w:r>
      <w:r w:rsidRPr="00657086">
        <w:rPr>
          <w:szCs w:val="22"/>
        </w:rPr>
        <w:fldChar w:fldCharType="separate"/>
      </w:r>
      <w:r w:rsidRPr="001B2A6B">
        <w:rPr>
          <w:szCs w:val="22"/>
        </w:rPr>
        <w:t>resource16_note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sidRPr="001B2A6B">
        <w:rPr>
          <w:szCs w:val="22"/>
        </w:rPr>
        <w:t>resource16_url</w:t>
      </w:r>
      <w:r w:rsidRPr="00657086">
        <w:rPr>
          <w:szCs w:val="22"/>
        </w:rPr>
        <w:fldChar w:fldCharType="end"/>
      </w:r>
      <w:r w:rsidRPr="00657086">
        <w:rPr>
          <w:szCs w:val="22"/>
        </w:rPr>
        <w:t xml:space="preserve"> | {{ </w:t>
      </w:r>
      <w:r w:rsidR="00064B74">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sidRPr="001B2A6B">
        <w:rPr>
          <w:szCs w:val="22"/>
        </w:rPr>
        <w:t>resource16_ref_id</w:t>
      </w:r>
      <w:r w:rsidRPr="00657086">
        <w:rPr>
          <w:szCs w:val="22"/>
        </w:rPr>
        <w:fldChar w:fldCharType="end"/>
      </w:r>
      <w:r w:rsidRPr="00657086">
        <w:rPr>
          <w:szCs w:val="22"/>
        </w:rPr>
        <w:t xml:space="preserve"> }} |</w:t>
      </w:r>
    </w:p>
    <w:p w14:paraId="34A0FD49" w14:textId="4380C219" w:rsidR="008614A3" w:rsidRPr="001B2A6B" w:rsidRDefault="008614A3" w:rsidP="008614A3">
      <w:pPr>
        <w:rPr>
          <w:rFonts w:eastAsia="Arial"/>
          <w:szCs w:val="22"/>
        </w:rPr>
      </w:pPr>
      <w:r w:rsidRPr="001B2A6B">
        <w:rPr>
          <w:szCs w:val="22"/>
          <w:lang w:val="en-US"/>
        </w:rPr>
        <w:t xml:space="preserve">| </w:t>
      </w:r>
      <w:r w:rsidRPr="001B2A6B">
        <w:rPr>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1B2A6B">
        <w:rPr>
          <w:szCs w:val="22"/>
          <w:lang w:val="en-US"/>
        </w:rPr>
      </w:r>
      <w:r w:rsidRPr="001B2A6B">
        <w:rPr>
          <w:szCs w:val="22"/>
        </w:rPr>
        <w:fldChar w:fldCharType="separate"/>
      </w:r>
      <w:r w:rsidRPr="001B2A6B">
        <w:rPr>
          <w:rFonts w:eastAsia="Arial" w:cs="Arial"/>
          <w:color w:val="000000"/>
          <w:szCs w:val="22"/>
        </w:rPr>
        <w:t>resource17_type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1B2A6B">
        <w:rPr>
          <w:szCs w:val="22"/>
        </w:rPr>
      </w:r>
      <w:r w:rsidRPr="001B2A6B">
        <w:rPr>
          <w:szCs w:val="22"/>
        </w:rPr>
        <w:fldChar w:fldCharType="separate"/>
      </w:r>
      <w:r w:rsidRPr="001B2A6B">
        <w:rPr>
          <w:szCs w:val="22"/>
        </w:rPr>
        <w:t>resource17_name</w:t>
      </w:r>
      <w:r w:rsidRPr="001B2A6B">
        <w:rPr>
          <w:rFonts w:eastAsia="Arial"/>
          <w:szCs w:val="22"/>
        </w:rPr>
        <w:fldChar w:fldCharType="end"/>
      </w:r>
      <w:r w:rsidRPr="001B2A6B">
        <w:rPr>
          <w:rFonts w:eastAsia="Arial"/>
          <w:szCs w:val="22"/>
        </w:rPr>
        <w:t xml:space="preserve"> </w:t>
      </w:r>
      <w:r w:rsidRPr="00657086">
        <w:rPr>
          <w:szCs w:val="22"/>
        </w:rPr>
        <w:t>|</w:t>
      </w:r>
      <w:r w:rsidRPr="001B2A6B">
        <w:rPr>
          <w:rFonts w:eastAsia="Arial" w:cs="Arial"/>
          <w:color w:val="000000"/>
          <w:szCs w:val="22"/>
        </w:rPr>
        <w:t xml:space="preserve"> </w:t>
      </w:r>
      <w:r w:rsidRPr="001B2A6B">
        <w:rPr>
          <w:rFonts w:eastAsia="Aptos"/>
          <w:szCs w:val="22"/>
        </w:rPr>
        <w:fldChar w:fldCharType="begin"/>
      </w:r>
      <w:r w:rsidRPr="001B2A6B">
        <w:rPr>
          <w:rFonts w:eastAsia="Aptos"/>
          <w:szCs w:val="22"/>
        </w:rPr>
        <w:instrText xml:space="preserve"> REF resource17_note \h  \* MERGEFORMAT </w:instrText>
      </w:r>
      <w:r w:rsidRPr="001B2A6B">
        <w:rPr>
          <w:rFonts w:eastAsia="Aptos"/>
          <w:szCs w:val="22"/>
        </w:rPr>
      </w:r>
      <w:r w:rsidRPr="001B2A6B">
        <w:rPr>
          <w:rFonts w:eastAsia="Aptos"/>
          <w:szCs w:val="22"/>
        </w:rPr>
        <w:fldChar w:fldCharType="separate"/>
      </w:r>
      <w:r w:rsidRPr="001B2A6B">
        <w:rPr>
          <w:rFonts w:eastAsia="Aptos"/>
          <w:szCs w:val="22"/>
        </w:rPr>
        <w:t>resource17_note</w:t>
      </w:r>
      <w:r w:rsidRPr="001B2A6B">
        <w:rPr>
          <w:rFonts w:eastAsia="Aptos"/>
          <w:szCs w:val="22"/>
        </w:rPr>
        <w:fldChar w:fldCharType="end"/>
      </w:r>
      <w:r w:rsidRPr="001B2A6B">
        <w:rPr>
          <w:rFonts w:eastAsia="Aptos"/>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resource17_url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resource17_url</w:t>
      </w:r>
      <w:r w:rsidRPr="001B2A6B">
        <w:rPr>
          <w:rFonts w:eastAsia="Arial"/>
          <w:color w:val="000000"/>
          <w:szCs w:val="22"/>
        </w:rPr>
        <w:fldChar w:fldCharType="end"/>
      </w:r>
      <w:r w:rsidRPr="001B2A6B">
        <w:rPr>
          <w:rFonts w:eastAsia="Arial"/>
          <w:color w:val="000000"/>
          <w:szCs w:val="22"/>
        </w:rPr>
        <w:t xml:space="preserve"> | {{ </w:t>
      </w:r>
      <w:r w:rsidR="00064B74">
        <w:rPr>
          <w:rFonts w:eastAsia="Arial"/>
          <w:color w:val="000000"/>
          <w:szCs w:val="22"/>
        </w:rPr>
        <w:t>rbib_</w:t>
      </w:r>
      <w:r w:rsidRPr="001B2A6B">
        <w:rPr>
          <w:rFonts w:eastAsia="Aptos"/>
          <w:color w:val="000000"/>
          <w:szCs w:val="22"/>
        </w:rPr>
        <w:fldChar w:fldCharType="begin"/>
      </w:r>
      <w:r w:rsidRPr="001B2A6B">
        <w:rPr>
          <w:rFonts w:eastAsia="Aptos"/>
          <w:color w:val="000000"/>
          <w:szCs w:val="22"/>
        </w:rPr>
        <w:instrText xml:space="preserve"> REF resource17_ref_id \h  \* 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resource17_ref_id</w:t>
      </w:r>
      <w:r w:rsidRPr="001B2A6B">
        <w:rPr>
          <w:rFonts w:eastAsia="Arial"/>
          <w:szCs w:val="22"/>
        </w:rPr>
        <w:fldChar w:fldCharType="end"/>
      </w:r>
      <w:r w:rsidRPr="001B2A6B">
        <w:rPr>
          <w:rFonts w:eastAsia="Arial"/>
          <w:szCs w:val="22"/>
        </w:rPr>
        <w:t xml:space="preserve"> }} |</w:t>
      </w:r>
    </w:p>
    <w:p w14:paraId="1F21B010" w14:textId="333C635E" w:rsidR="008614A3" w:rsidRPr="00657086" w:rsidRDefault="008614A3" w:rsidP="008614A3">
      <w:pPr>
        <w:rPr>
          <w:szCs w:val="22"/>
        </w:rPr>
      </w:pPr>
      <w:r w:rsidRPr="001B2A6B">
        <w:rPr>
          <w:rFonts w:eastAsia="Arial"/>
          <w:szCs w:val="22"/>
        </w:rPr>
        <w:t xml:space="preserve">| </w:t>
      </w:r>
      <w:r w:rsidRPr="001B2A6B">
        <w:rPr>
          <w:rFonts w:eastAsia="Arial"/>
          <w:szCs w:val="22"/>
        </w:rPr>
        <w:fldChar w:fldCharType="begin"/>
      </w:r>
      <w:r w:rsidRPr="001B2A6B">
        <w:rPr>
          <w:rFonts w:eastAsia="Arial"/>
          <w:szCs w:val="22"/>
        </w:rPr>
        <w:instrText xml:space="preserve"> REF resource18_</w:instrText>
      </w:r>
      <w:r w:rsidRPr="001B2A6B">
        <w:rPr>
          <w:rFonts w:eastAsia="Aptos"/>
          <w:color w:val="000000"/>
          <w:szCs w:val="22"/>
        </w:rPr>
        <w:instrText>type</w:instrText>
      </w:r>
      <w:r w:rsidRPr="001B2A6B">
        <w:rPr>
          <w:rFonts w:eastAsia="Aptos"/>
          <w:szCs w:val="22"/>
        </w:rPr>
        <w:instrText xml:space="preserve"> \h  </w:instrText>
      </w:r>
      <w:r w:rsidRPr="001B2A6B">
        <w:rPr>
          <w:rFonts w:eastAsia="Aptos"/>
          <w:color w:val="000000"/>
          <w:szCs w:val="22"/>
        </w:rPr>
        <w:instrText xml:space="preserve">\* MERGEFORMAT </w:instrText>
      </w:r>
      <w:r w:rsidRPr="001B2A6B">
        <w:rPr>
          <w:rFonts w:eastAsia="Arial"/>
          <w:szCs w:val="22"/>
        </w:rPr>
      </w:r>
      <w:r w:rsidRPr="001B2A6B">
        <w:rPr>
          <w:rFonts w:eastAsia="Arial" w:cs="Arial"/>
          <w:color w:val="000000"/>
          <w:szCs w:val="22"/>
        </w:rPr>
        <w:fldChar w:fldCharType="separate"/>
      </w:r>
      <w:r w:rsidRPr="001B2A6B">
        <w:rPr>
          <w:szCs w:val="22"/>
        </w:rPr>
        <w:t>resource18</w:t>
      </w:r>
      <w:r w:rsidRPr="001B2A6B">
        <w:rPr>
          <w:rFonts w:eastAsia="Aptos"/>
          <w:color w:val="000000"/>
          <w:szCs w:val="22"/>
        </w:rPr>
        <w:t>_type</w:t>
      </w:r>
      <w:r w:rsidRPr="001B2A6B">
        <w:rPr>
          <w:rFonts w:eastAsia="Aptos"/>
          <w:color w:val="000000"/>
          <w:szCs w:val="22"/>
        </w:rPr>
        <w:fldChar w:fldCharType="end"/>
      </w:r>
      <w:r w:rsidRPr="001B2A6B">
        <w:rPr>
          <w:rFonts w:eastAsia="Aptos"/>
          <w:color w:val="000000"/>
          <w:szCs w:val="22"/>
        </w:rPr>
        <w:t xml:space="preserve"> | </w:t>
      </w:r>
      <w:r w:rsidRPr="001B2A6B">
        <w:rPr>
          <w:rFonts w:eastAsia="Aptos"/>
          <w:szCs w:val="22"/>
        </w:rPr>
        <w:fldChar w:fldCharType="begin"/>
      </w:r>
      <w:r w:rsidRPr="001B2A6B">
        <w:rPr>
          <w:rFonts w:eastAsia="Aptos"/>
          <w:szCs w:val="22"/>
        </w:rPr>
        <w:instrText xml:space="preserve"> REF resource18_name \h</w:instrText>
      </w:r>
      <w:r w:rsidRPr="001B2A6B">
        <w:rPr>
          <w:rFonts w:eastAsia="Aptos"/>
          <w:color w:val="000000"/>
          <w:szCs w:val="22"/>
        </w:rPr>
        <w:instrText xml:space="preserve">  \* MERGEFORMAT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resource18_name</w:t>
      </w:r>
      <w:r w:rsidRPr="001B2A6B">
        <w:rPr>
          <w:rFonts w:eastAsia="Aptos"/>
          <w:color w:val="000000"/>
          <w:szCs w:val="22"/>
        </w:rPr>
        <w:fldChar w:fldCharType="end"/>
      </w:r>
      <w:r w:rsidRPr="001B2A6B">
        <w:rPr>
          <w:rFonts w:eastAsia="Aptos"/>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sidRPr="001B2A6B">
        <w:rPr>
          <w:szCs w:val="22"/>
        </w:rPr>
        <w:t>resource18_note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sidRPr="001B2A6B">
        <w:rPr>
          <w:szCs w:val="22"/>
        </w:rPr>
        <w:t>resource18_url</w:t>
      </w:r>
      <w:r w:rsidRPr="00657086">
        <w:rPr>
          <w:szCs w:val="22"/>
        </w:rPr>
        <w:fldChar w:fldCharType="end"/>
      </w:r>
      <w:r w:rsidRPr="00657086">
        <w:rPr>
          <w:szCs w:val="22"/>
        </w:rPr>
        <w:t xml:space="preserve">| {{ </w:t>
      </w:r>
      <w:r w:rsidR="00064B74">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sidRPr="001B2A6B">
        <w:rPr>
          <w:szCs w:val="22"/>
        </w:rPr>
        <w:t>resource18_ref_id</w:t>
      </w:r>
      <w:r w:rsidRPr="00657086">
        <w:rPr>
          <w:szCs w:val="22"/>
        </w:rPr>
        <w:fldChar w:fldCharType="end"/>
      </w:r>
      <w:r w:rsidRPr="00657086">
        <w:rPr>
          <w:szCs w:val="22"/>
        </w:rPr>
        <w:t>}} |</w:t>
      </w:r>
    </w:p>
    <w:p w14:paraId="6A6C27C8" w14:textId="1BB4DA99" w:rsidR="008614A3" w:rsidRPr="001B2A6B" w:rsidRDefault="008614A3" w:rsidP="008614A3">
      <w:pPr>
        <w:rPr>
          <w:rFonts w:eastAsia="Arial"/>
          <w:color w:val="000000"/>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9_type \h  \* MERGEFORMAT </w:instrText>
      </w:r>
      <w:r w:rsidRPr="00657086">
        <w:rPr>
          <w:szCs w:val="22"/>
        </w:rPr>
      </w:r>
      <w:r w:rsidRPr="00657086">
        <w:rPr>
          <w:szCs w:val="22"/>
        </w:rPr>
        <w:fldChar w:fldCharType="separate"/>
      </w:r>
      <w:r w:rsidRPr="001B2A6B">
        <w:rPr>
          <w:szCs w:val="22"/>
        </w:rPr>
        <w:t>resource19_type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1B2A6B">
        <w:rPr>
          <w:szCs w:val="22"/>
        </w:rPr>
      </w:r>
      <w:r w:rsidRPr="001B2A6B">
        <w:rPr>
          <w:szCs w:val="22"/>
        </w:rPr>
        <w:fldChar w:fldCharType="separate"/>
      </w:r>
      <w:r w:rsidRPr="001B2A6B">
        <w:rPr>
          <w:szCs w:val="22"/>
        </w:rPr>
        <w:t>resource19_name</w:t>
      </w:r>
      <w:r w:rsidRPr="001B2A6B">
        <w:rPr>
          <w:rFonts w:eastAsia="Arial"/>
          <w:szCs w:val="22"/>
        </w:rPr>
        <w:fldChar w:fldCharType="end"/>
      </w:r>
      <w:r w:rsidRPr="001B2A6B">
        <w:rPr>
          <w:rFonts w:eastAsia="Arial"/>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sidRPr="001B2A6B">
        <w:rPr>
          <w:szCs w:val="22"/>
        </w:rPr>
        <w:t>resource19_note</w:t>
      </w:r>
      <w:r w:rsidRPr="00657086">
        <w:rPr>
          <w:szCs w:val="22"/>
        </w:rPr>
        <w:fldChar w:fldCharType="end"/>
      </w:r>
      <w:r w:rsidRPr="00657086">
        <w:rPr>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resource19_url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resource19_url</w:t>
      </w:r>
      <w:r w:rsidRPr="001B2A6B">
        <w:rPr>
          <w:rFonts w:eastAsia="Arial"/>
          <w:color w:val="000000"/>
          <w:szCs w:val="22"/>
        </w:rPr>
        <w:fldChar w:fldCharType="end"/>
      </w:r>
      <w:r w:rsidRPr="001B2A6B">
        <w:rPr>
          <w:rFonts w:eastAsia="Arial"/>
          <w:color w:val="000000"/>
          <w:szCs w:val="22"/>
        </w:rPr>
        <w:t xml:space="preserve"> | {{ </w:t>
      </w:r>
      <w:r w:rsidR="00064B74">
        <w:rPr>
          <w:rFonts w:eastAsia="Arial"/>
          <w:color w:val="000000"/>
          <w:szCs w:val="22"/>
        </w:rPr>
        <w:t>rbib_</w:t>
      </w:r>
      <w:r w:rsidRPr="001B2A6B">
        <w:rPr>
          <w:rFonts w:eastAsia="Arial"/>
          <w:color w:val="000000"/>
          <w:szCs w:val="22"/>
        </w:rPr>
        <w:fldChar w:fldCharType="begin"/>
      </w:r>
      <w:r w:rsidRPr="001B2A6B">
        <w:rPr>
          <w:rFonts w:eastAsia="Arial"/>
          <w:color w:val="000000"/>
          <w:szCs w:val="22"/>
        </w:rPr>
        <w:instrText xml:space="preserve"> REF resource19_ref_id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resource19_ref_id</w:t>
      </w:r>
      <w:r w:rsidRPr="001B2A6B">
        <w:rPr>
          <w:rFonts w:eastAsia="Arial"/>
          <w:color w:val="000000"/>
          <w:szCs w:val="22"/>
        </w:rPr>
        <w:fldChar w:fldCharType="end"/>
      </w:r>
      <w:r w:rsidRPr="001B2A6B">
        <w:rPr>
          <w:rFonts w:eastAsia="Arial"/>
          <w:color w:val="000000"/>
          <w:szCs w:val="22"/>
        </w:rPr>
        <w:t xml:space="preserve"> }} |</w:t>
      </w:r>
    </w:p>
    <w:p w14:paraId="523F18EB" w14:textId="30DFA9B2" w:rsidR="008614A3" w:rsidRPr="00657086" w:rsidRDefault="008614A3" w:rsidP="008614A3">
      <w:pPr>
        <w:rPr>
          <w:szCs w:val="22"/>
        </w:rPr>
      </w:pPr>
      <w:r w:rsidRPr="001B2A6B">
        <w:rPr>
          <w:rFonts w:eastAsia="Arial"/>
          <w:color w:val="000000"/>
          <w:szCs w:val="22"/>
        </w:rPr>
        <w:t xml:space="preserve">| </w:t>
      </w:r>
      <w:r w:rsidRPr="00657086">
        <w:rPr>
          <w:rFonts w:eastAsia="Arial"/>
          <w:color w:val="000000"/>
          <w:szCs w:val="22"/>
        </w:rPr>
        <w:fldChar w:fldCharType="begin"/>
      </w:r>
      <w:r w:rsidRPr="001B2A6B">
        <w:rPr>
          <w:rFonts w:eastAsia="Arial"/>
          <w:color w:val="000000"/>
          <w:szCs w:val="22"/>
        </w:rPr>
        <w:instrText xml:space="preserve"> REF resource20_type \h  \* MERGEFORMAT </w:instrText>
      </w:r>
      <w:r w:rsidRPr="00657086">
        <w:rPr>
          <w:rFonts w:eastAsia="Arial"/>
          <w:color w:val="000000"/>
          <w:szCs w:val="22"/>
        </w:rPr>
      </w:r>
      <w:r w:rsidRPr="00657086">
        <w:rPr>
          <w:szCs w:val="22"/>
        </w:rPr>
        <w:fldChar w:fldCharType="separate"/>
      </w:r>
      <w:r w:rsidRPr="001B2A6B">
        <w:rPr>
          <w:szCs w:val="22"/>
        </w:rPr>
        <w:t>resource20_type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1B2A6B">
        <w:rPr>
          <w:szCs w:val="22"/>
        </w:rPr>
      </w:r>
      <w:r w:rsidRPr="001B2A6B">
        <w:rPr>
          <w:rFonts w:eastAsia="Aptos"/>
          <w:color w:val="000000"/>
          <w:szCs w:val="22"/>
        </w:rPr>
        <w:fldChar w:fldCharType="separate"/>
      </w:r>
      <w:r w:rsidRPr="001B2A6B">
        <w:rPr>
          <w:rFonts w:eastAsia="Aptos"/>
          <w:color w:val="000000"/>
          <w:szCs w:val="22"/>
        </w:rPr>
        <w:t>resource20_name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resource20_note \h</w:instrText>
      </w:r>
      <w:r w:rsidRPr="001B2A6B">
        <w:rPr>
          <w:rFonts w:eastAsia="Aptos"/>
          <w:szCs w:val="22"/>
        </w:rPr>
        <w:instrText xml:space="preserve">  \* </w:instrText>
      </w:r>
      <w:r w:rsidRPr="001B2A6B">
        <w:rPr>
          <w:rFonts w:eastAsia="Aptos"/>
          <w:color w:val="000000"/>
          <w:szCs w:val="22"/>
        </w:rPr>
        <w:instrText>MERGEFORMAT</w:instrText>
      </w:r>
      <w:r w:rsidRPr="001B2A6B">
        <w:rPr>
          <w:rFonts w:eastAsia="Arial"/>
          <w:szCs w:val="22"/>
        </w:rPr>
        <w:instrText xml:space="preserve"> </w:instrText>
      </w:r>
      <w:r w:rsidRPr="001B2A6B">
        <w:rPr>
          <w:rFonts w:eastAsia="Aptos"/>
          <w:color w:val="000000"/>
          <w:szCs w:val="22"/>
        </w:rPr>
      </w:r>
      <w:r w:rsidRPr="001B2A6B">
        <w:rPr>
          <w:rFonts w:eastAsia="Arial"/>
          <w:szCs w:val="22"/>
        </w:rPr>
        <w:fldChar w:fldCharType="separate"/>
      </w:r>
      <w:r w:rsidRPr="001B2A6B">
        <w:rPr>
          <w:rFonts w:eastAsia="Arial"/>
          <w:szCs w:val="22"/>
        </w:rPr>
        <w:t>resource20_note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resource20_</w:instrText>
      </w:r>
      <w:r w:rsidRPr="001B2A6B">
        <w:rPr>
          <w:rFonts w:eastAsia="Aptos"/>
          <w:szCs w:val="22"/>
        </w:rPr>
        <w:instrText xml:space="preserve">url \h  </w:instrText>
      </w:r>
      <w:r w:rsidRPr="001B2A6B">
        <w:rPr>
          <w:rFonts w:eastAsia="Arial"/>
          <w:szCs w:val="22"/>
        </w:rPr>
        <w:instrText xml:space="preserve">\* MERGEFORMAT </w:instrText>
      </w:r>
      <w:r w:rsidRPr="001B2A6B">
        <w:rPr>
          <w:rFonts w:eastAsia="Arial"/>
          <w:szCs w:val="22"/>
        </w:rPr>
      </w:r>
      <w:r w:rsidRPr="001B2A6B">
        <w:rPr>
          <w:rFonts w:eastAsia="Arial"/>
          <w:szCs w:val="22"/>
        </w:rPr>
        <w:fldChar w:fldCharType="separate"/>
      </w:r>
      <w:r w:rsidRPr="001B2A6B">
        <w:rPr>
          <w:rFonts w:eastAsia="Arial"/>
          <w:szCs w:val="22"/>
        </w:rPr>
        <w:t>resource20_url</w:t>
      </w:r>
      <w:r w:rsidRPr="001B2A6B">
        <w:rPr>
          <w:rFonts w:eastAsia="Arial"/>
          <w:szCs w:val="22"/>
        </w:rPr>
        <w:fldChar w:fldCharType="end"/>
      </w:r>
      <w:r w:rsidRPr="001B2A6B">
        <w:rPr>
          <w:rFonts w:eastAsia="Arial"/>
          <w:szCs w:val="22"/>
        </w:rPr>
        <w:t xml:space="preserve"> </w:t>
      </w:r>
      <w:r w:rsidRPr="00657086">
        <w:rPr>
          <w:szCs w:val="22"/>
        </w:rPr>
        <w:t xml:space="preserve">| {{ </w:t>
      </w:r>
      <w:r w:rsidR="00064B74">
        <w:rPr>
          <w:szCs w:val="22"/>
        </w:rPr>
        <w:t>rbib_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sidRPr="001B2A6B">
        <w:rPr>
          <w:szCs w:val="22"/>
        </w:rPr>
        <w:t>resource20_ref_id</w:t>
      </w:r>
      <w:r w:rsidRPr="00657086">
        <w:rPr>
          <w:szCs w:val="22"/>
        </w:rPr>
        <w:fldChar w:fldCharType="end"/>
      </w:r>
      <w:r w:rsidRPr="00657086">
        <w:rPr>
          <w:szCs w:val="22"/>
        </w:rPr>
        <w:t xml:space="preserve"> }} |</w:t>
      </w:r>
    </w:p>
    <w:p w14:paraId="59ABD379" w14:textId="77777777" w:rsidR="008614A3" w:rsidRPr="00746CF2" w:rsidRDefault="008614A3" w:rsidP="008614A3">
      <w:pPr>
        <w:pStyle w:val="Heading3"/>
        <w:rPr>
          <w:shd w:val="clear" w:color="auto" w:fill="FFFFFF"/>
        </w:rPr>
      </w:pPr>
      <w:r w:rsidRPr="001B2A6B">
        <w:t>::::::</w:t>
      </w:r>
      <w:r w:rsidRPr="00746CF2">
        <w:rPr>
          <w:shd w:val="clear" w:color="auto" w:fill="FFFFFF"/>
        </w:rPr>
        <w:fldChar w:fldCharType="end"/>
      </w:r>
    </w:p>
    <w:p w14:paraId="2FDCBC93" w14:textId="77777777" w:rsidR="008614A3" w:rsidRPr="00746CF2" w:rsidRDefault="008614A3" w:rsidP="008614A3">
      <w:pPr>
        <w:rPr>
          <w:shd w:val="clear" w:color="auto" w:fill="FFFFFF"/>
        </w:rPr>
      </w:pPr>
    </w:p>
    <w:p w14:paraId="423B114B" w14:textId="77777777" w:rsidR="008614A3" w:rsidRPr="001B2A6B" w:rsidRDefault="008614A3" w:rsidP="008614A3">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r w:rsidRPr="001B2A6B">
        <w:rPr>
          <w:shd w:val="clear" w:color="auto" w:fill="FFFFFF"/>
          <w:lang w:val="en-US"/>
        </w:rPr>
        <w:t>::::::{tab-item} References</w:t>
      </w:r>
    </w:p>
    <w:p w14:paraId="6F13456E" w14:textId="69708BAF" w:rsidR="008614A3" w:rsidRDefault="008614A3" w:rsidP="008614A3">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references \h  \* MERGEFORMAT </w:instrText>
      </w:r>
      <w:r w:rsidRPr="00AC346A">
        <w:rPr>
          <w:shd w:val="clear" w:color="auto" w:fill="FFFFFF"/>
          <w:lang w:val="en-US"/>
        </w:rPr>
      </w:r>
      <w:r w:rsidRPr="00AC346A">
        <w:rPr>
          <w:lang w:val="en-US"/>
        </w:rPr>
        <w:fldChar w:fldCharType="separate"/>
      </w:r>
      <w:r w:rsidRPr="001B2A6B">
        <w:rPr>
          <w:lang w:val="en-US"/>
        </w:rPr>
        <w:t xml:space="preserve">{{ </w:t>
      </w:r>
      <w:r w:rsidR="00064B74">
        <w:t>rbib_</w:t>
      </w:r>
      <w:r>
        <w:t>burton_et_al_2015 }}</w:t>
      </w:r>
    </w:p>
    <w:p w14:paraId="515B8F56" w14:textId="77777777" w:rsidR="008614A3" w:rsidRDefault="008614A3" w:rsidP="008614A3"/>
    <w:p w14:paraId="4096B22E" w14:textId="5E02314D" w:rsidR="008614A3" w:rsidRPr="00AC346A" w:rsidRDefault="008614A3" w:rsidP="008614A3">
      <w:r>
        <w:t xml:space="preserve">{{ </w:t>
      </w:r>
      <w:r w:rsidR="00064B74">
        <w:t>rbib_</w:t>
      </w:r>
      <w:r>
        <w:t>cove_2020a }}</w:t>
      </w:r>
      <w:r w:rsidRPr="00AC346A">
        <w:fldChar w:fldCharType="end"/>
      </w:r>
      <w:r>
        <w:tab/>
      </w:r>
    </w:p>
    <w:p w14:paraId="703E63AD" w14:textId="77777777" w:rsidR="008614A3" w:rsidRPr="00746CF2" w:rsidRDefault="008614A3" w:rsidP="008614A3">
      <w:pPr>
        <w:pStyle w:val="Heading3"/>
        <w:rPr>
          <w:shd w:val="clear" w:color="auto" w:fill="FFFFFF"/>
        </w:rPr>
      </w:pPr>
      <w:r>
        <w:t>::::::</w:t>
      </w:r>
      <w:r w:rsidRPr="00746CF2">
        <w:rPr>
          <w:shd w:val="clear" w:color="auto" w:fill="FFFFFF"/>
        </w:rPr>
        <w:fldChar w:fldCharType="end"/>
      </w:r>
    </w:p>
    <w:p w14:paraId="2482E34D" w14:textId="77777777" w:rsidR="008614A3" w:rsidRPr="00746CF2" w:rsidRDefault="008614A3" w:rsidP="008614A3">
      <w:pPr>
        <w:rPr>
          <w:shd w:val="clear" w:color="auto" w:fill="FFFFFF"/>
        </w:rPr>
      </w:pPr>
    </w:p>
    <w:p w14:paraId="4C56D9C3" w14:textId="77777777" w:rsidR="008614A3" w:rsidRPr="00746CF2" w:rsidRDefault="008614A3" w:rsidP="008614A3">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w:t>
      </w:r>
      <w:r w:rsidRPr="00746CF2">
        <w:rPr>
          <w:shd w:val="clear" w:color="auto" w:fill="FFFFFF"/>
        </w:rPr>
        <w:fldChar w:fldCharType="end"/>
      </w:r>
    </w:p>
    <w:bookmarkEnd w:id="146"/>
    <w:p w14:paraId="3AECF10C" w14:textId="77777777" w:rsidR="008614A3" w:rsidRPr="00746CF2" w:rsidRDefault="008614A3" w:rsidP="008614A3"/>
    <w:p w14:paraId="2EE81FB8" w14:textId="77777777" w:rsidR="008614A3" w:rsidRPr="00CF7411" w:rsidRDefault="008614A3" w:rsidP="008614A3"/>
    <w:p w14:paraId="1790D0D0" w14:textId="4B8C5AC9" w:rsidR="00D433D6" w:rsidRPr="00D433D6" w:rsidRDefault="00D433D6" w:rsidP="008614A3">
      <w:pPr>
        <w:pStyle w:val="Heading1"/>
      </w:pPr>
    </w:p>
    <w:sectPr w:rsidR="00D433D6" w:rsidRPr="00D433D6"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Cassie Stevenson" w:date="2024-09-14T15:26:00Z" w:initials="CS">
    <w:p w14:paraId="746BAC2B" w14:textId="77777777" w:rsidR="001D1A85" w:rsidRDefault="001D1A85" w:rsidP="001D1A85">
      <w:pPr>
        <w:pStyle w:val="CommentText"/>
      </w:pPr>
      <w:r>
        <w:rPr>
          <w:rStyle w:val="CommentReference"/>
        </w:rPr>
        <w:annotationRef/>
      </w:r>
      <w:r>
        <w:t>note for later: might confuse with obj vs state variable</w:t>
      </w:r>
    </w:p>
  </w:comment>
  <w:comment w:id="143" w:author="Cassie Stevenson" w:date="2024-09-14T14:16:00Z" w:initials="CS">
    <w:p w14:paraId="61F41615" w14:textId="77777777" w:rsidR="009A7103" w:rsidRDefault="009A7103" w:rsidP="009A7103">
      <w:pPr>
        <w:pStyle w:val="CommentText"/>
      </w:pPr>
      <w:r>
        <w:rPr>
          <w:rStyle w:val="CommentReference"/>
        </w:rPr>
        <w:annotationRef/>
      </w:r>
      <w:r>
        <w:t>is this “Abundance estimation of unmarked animals based on  camera-trap data”</w:t>
      </w:r>
    </w:p>
    <w:p w14:paraId="6C001C09" w14:textId="77777777" w:rsidR="009A7103" w:rsidRDefault="009A7103" w:rsidP="009A7103">
      <w:pPr>
        <w:pStyle w:val="CommentText"/>
      </w:pPr>
    </w:p>
    <w:p w14:paraId="5B408180" w14:textId="77777777" w:rsidR="009A7103" w:rsidRDefault="009A7103" w:rsidP="009A7103">
      <w:pPr>
        <w:pStyle w:val="CommentText"/>
      </w:pPr>
      <w:hyperlink r:id="rId1" w:history="1">
        <w:r w:rsidRPr="003B7475">
          <w:rPr>
            <w:rStyle w:val="Hyperlink"/>
            <w:sz w:val="20"/>
          </w:rPr>
          <w:t>https://doi.org/10.1002/rse2.25</w:t>
        </w:r>
      </w:hyperlink>
    </w:p>
    <w:p w14:paraId="54B4EBA2" w14:textId="77777777" w:rsidR="009A7103" w:rsidRDefault="009A7103" w:rsidP="009A7103">
      <w:pPr>
        <w:pStyle w:val="CommentText"/>
      </w:pPr>
    </w:p>
    <w:p w14:paraId="3BC0816A" w14:textId="77777777" w:rsidR="009A7103" w:rsidRDefault="009A7103" w:rsidP="009A7103">
      <w:pPr>
        <w:pStyle w:val="CommentText"/>
      </w:pPr>
      <w:r>
        <w:t>I have year 2021 but perhaps its 2020?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46BAC2B" w15:done="0"/>
  <w15:commentEx w15:paraId="3BC081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EDFD37" w16cex:dateUtc="2024-09-14T21:26:00Z"/>
  <w16cex:commentExtensible w16cex:durableId="78BAF1E6" w16cex:dateUtc="2024-09-14T2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46BAC2B" w16cid:durableId="03EDFD37"/>
  <w16cid:commentId w16cid:paraId="3BC0816A" w16cid:durableId="78BAF1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3E3D1" w14:textId="77777777" w:rsidR="00300973" w:rsidRDefault="00300973" w:rsidP="001D1A85">
      <w:r>
        <w:separator/>
      </w:r>
    </w:p>
  </w:endnote>
  <w:endnote w:type="continuationSeparator" w:id="0">
    <w:p w14:paraId="7905BE33" w14:textId="77777777" w:rsidR="00300973" w:rsidRDefault="00300973" w:rsidP="001D1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FFD0A9" w14:textId="77777777" w:rsidR="00300973" w:rsidRDefault="00300973" w:rsidP="001D1A85">
      <w:r>
        <w:separator/>
      </w:r>
    </w:p>
  </w:footnote>
  <w:footnote w:type="continuationSeparator" w:id="0">
    <w:p w14:paraId="5C1311C2" w14:textId="77777777" w:rsidR="00300973" w:rsidRDefault="00300973" w:rsidP="001D1A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1"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4"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3"/>
  </w:num>
  <w:num w:numId="6" w16cid:durableId="1484735645">
    <w:abstractNumId w:val="24"/>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2"/>
  </w:num>
  <w:num w:numId="12" w16cid:durableId="435100201">
    <w:abstractNumId w:val="3"/>
  </w:num>
  <w:num w:numId="13" w16cid:durableId="907492716">
    <w:abstractNumId w:val="20"/>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8"/>
  </w:num>
  <w:num w:numId="23" w16cid:durableId="2070303481">
    <w:abstractNumId w:val="1"/>
  </w:num>
  <w:num w:numId="24" w16cid:durableId="704719250">
    <w:abstractNumId w:val="21"/>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7"/>
  </w:num>
  <w:num w:numId="28" w16cid:durableId="100730421">
    <w:abstractNumId w:val="12"/>
  </w:num>
  <w:num w:numId="29" w16cid:durableId="1865751258">
    <w:abstractNumId w:val="14"/>
  </w:num>
  <w:num w:numId="30" w16cid:durableId="1335186073">
    <w:abstractNumId w:val="19"/>
  </w:num>
  <w:num w:numId="31" w16cid:durableId="1203400051">
    <w:abstractNumId w:val="16"/>
  </w:num>
  <w:num w:numId="32" w16cid:durableId="7415678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ie Stevenson">
    <w15:presenceInfo w15:providerId="Windows Live" w15:userId="572f43d2310d03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6251"/>
    <w:rsid w:val="000315D8"/>
    <w:rsid w:val="00033605"/>
    <w:rsid w:val="000361B6"/>
    <w:rsid w:val="0004565D"/>
    <w:rsid w:val="000537B5"/>
    <w:rsid w:val="00056B47"/>
    <w:rsid w:val="00064B74"/>
    <w:rsid w:val="0008164A"/>
    <w:rsid w:val="000823F5"/>
    <w:rsid w:val="000847A1"/>
    <w:rsid w:val="000932A1"/>
    <w:rsid w:val="000A37CF"/>
    <w:rsid w:val="000A4787"/>
    <w:rsid w:val="000B10AB"/>
    <w:rsid w:val="000B4A22"/>
    <w:rsid w:val="000C0963"/>
    <w:rsid w:val="000C61BE"/>
    <w:rsid w:val="000D4D0C"/>
    <w:rsid w:val="000E1275"/>
    <w:rsid w:val="000E7681"/>
    <w:rsid w:val="000F11C5"/>
    <w:rsid w:val="000F6D34"/>
    <w:rsid w:val="00110FD3"/>
    <w:rsid w:val="00113683"/>
    <w:rsid w:val="001154EC"/>
    <w:rsid w:val="00126146"/>
    <w:rsid w:val="00133CF9"/>
    <w:rsid w:val="00161856"/>
    <w:rsid w:val="001621AD"/>
    <w:rsid w:val="00166573"/>
    <w:rsid w:val="00172AC6"/>
    <w:rsid w:val="00173D4B"/>
    <w:rsid w:val="00173F69"/>
    <w:rsid w:val="00180CCB"/>
    <w:rsid w:val="001812D0"/>
    <w:rsid w:val="00182314"/>
    <w:rsid w:val="00184626"/>
    <w:rsid w:val="001947E0"/>
    <w:rsid w:val="001976E1"/>
    <w:rsid w:val="001B5381"/>
    <w:rsid w:val="001C0824"/>
    <w:rsid w:val="001C1E68"/>
    <w:rsid w:val="001D19EF"/>
    <w:rsid w:val="001D1A85"/>
    <w:rsid w:val="001D71B1"/>
    <w:rsid w:val="001D765B"/>
    <w:rsid w:val="001E275F"/>
    <w:rsid w:val="001E61D4"/>
    <w:rsid w:val="001F0D90"/>
    <w:rsid w:val="001F372A"/>
    <w:rsid w:val="001F7BB0"/>
    <w:rsid w:val="0020317D"/>
    <w:rsid w:val="00204406"/>
    <w:rsid w:val="00212D5B"/>
    <w:rsid w:val="00215DBF"/>
    <w:rsid w:val="00230D16"/>
    <w:rsid w:val="0023250F"/>
    <w:rsid w:val="002345F1"/>
    <w:rsid w:val="00237331"/>
    <w:rsid w:val="002422ED"/>
    <w:rsid w:val="00250730"/>
    <w:rsid w:val="00253BBE"/>
    <w:rsid w:val="0025429D"/>
    <w:rsid w:val="0025446F"/>
    <w:rsid w:val="00272D12"/>
    <w:rsid w:val="00274948"/>
    <w:rsid w:val="00284F19"/>
    <w:rsid w:val="002A3804"/>
    <w:rsid w:val="002C595F"/>
    <w:rsid w:val="002C6DB8"/>
    <w:rsid w:val="002C7901"/>
    <w:rsid w:val="002D09BA"/>
    <w:rsid w:val="002D33A2"/>
    <w:rsid w:val="002D5998"/>
    <w:rsid w:val="002D69F7"/>
    <w:rsid w:val="002D7AD0"/>
    <w:rsid w:val="002D7B48"/>
    <w:rsid w:val="002D7C81"/>
    <w:rsid w:val="002E3277"/>
    <w:rsid w:val="002E5B18"/>
    <w:rsid w:val="002F28E0"/>
    <w:rsid w:val="002F5C3C"/>
    <w:rsid w:val="002F79B6"/>
    <w:rsid w:val="00300973"/>
    <w:rsid w:val="003019E6"/>
    <w:rsid w:val="0030610D"/>
    <w:rsid w:val="00311F5D"/>
    <w:rsid w:val="00313B1B"/>
    <w:rsid w:val="003165B2"/>
    <w:rsid w:val="00317D52"/>
    <w:rsid w:val="00321A23"/>
    <w:rsid w:val="00331BB7"/>
    <w:rsid w:val="00341C52"/>
    <w:rsid w:val="003433FF"/>
    <w:rsid w:val="003453F8"/>
    <w:rsid w:val="003545D5"/>
    <w:rsid w:val="00355319"/>
    <w:rsid w:val="00367CE6"/>
    <w:rsid w:val="00367D03"/>
    <w:rsid w:val="00371CF5"/>
    <w:rsid w:val="00372B32"/>
    <w:rsid w:val="003735BA"/>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4803"/>
    <w:rsid w:val="00416146"/>
    <w:rsid w:val="00420479"/>
    <w:rsid w:val="004517E8"/>
    <w:rsid w:val="00465426"/>
    <w:rsid w:val="004665B9"/>
    <w:rsid w:val="004745DD"/>
    <w:rsid w:val="0048148F"/>
    <w:rsid w:val="00492DAF"/>
    <w:rsid w:val="0049394F"/>
    <w:rsid w:val="004951A7"/>
    <w:rsid w:val="00495A5C"/>
    <w:rsid w:val="004A1CBF"/>
    <w:rsid w:val="004A2416"/>
    <w:rsid w:val="004A4C79"/>
    <w:rsid w:val="004A667B"/>
    <w:rsid w:val="004B58BB"/>
    <w:rsid w:val="004C6FE5"/>
    <w:rsid w:val="004D0ED5"/>
    <w:rsid w:val="004E361B"/>
    <w:rsid w:val="004F3BFD"/>
    <w:rsid w:val="005042C7"/>
    <w:rsid w:val="0051210B"/>
    <w:rsid w:val="005178F2"/>
    <w:rsid w:val="00520848"/>
    <w:rsid w:val="00524B78"/>
    <w:rsid w:val="00525F56"/>
    <w:rsid w:val="00526A4F"/>
    <w:rsid w:val="00537629"/>
    <w:rsid w:val="005542A8"/>
    <w:rsid w:val="0055587D"/>
    <w:rsid w:val="0055792C"/>
    <w:rsid w:val="005579AF"/>
    <w:rsid w:val="00562FB1"/>
    <w:rsid w:val="00563A2A"/>
    <w:rsid w:val="00577F06"/>
    <w:rsid w:val="005830A0"/>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57467"/>
    <w:rsid w:val="00670C7E"/>
    <w:rsid w:val="0067627A"/>
    <w:rsid w:val="00683EE6"/>
    <w:rsid w:val="00684F82"/>
    <w:rsid w:val="006A30A3"/>
    <w:rsid w:val="006A35BF"/>
    <w:rsid w:val="006A502E"/>
    <w:rsid w:val="006C0662"/>
    <w:rsid w:val="006C30DB"/>
    <w:rsid w:val="006C60AA"/>
    <w:rsid w:val="006D74D4"/>
    <w:rsid w:val="006E164E"/>
    <w:rsid w:val="00700661"/>
    <w:rsid w:val="00700C2F"/>
    <w:rsid w:val="007036D3"/>
    <w:rsid w:val="0070409E"/>
    <w:rsid w:val="0070446D"/>
    <w:rsid w:val="00704D5B"/>
    <w:rsid w:val="00735099"/>
    <w:rsid w:val="00737CE8"/>
    <w:rsid w:val="007457B3"/>
    <w:rsid w:val="00752246"/>
    <w:rsid w:val="00752D09"/>
    <w:rsid w:val="00760922"/>
    <w:rsid w:val="007655B9"/>
    <w:rsid w:val="00771962"/>
    <w:rsid w:val="00775202"/>
    <w:rsid w:val="00775B0F"/>
    <w:rsid w:val="00781B37"/>
    <w:rsid w:val="00787B08"/>
    <w:rsid w:val="007951EE"/>
    <w:rsid w:val="007B0109"/>
    <w:rsid w:val="007B2A9A"/>
    <w:rsid w:val="007C0941"/>
    <w:rsid w:val="007C137D"/>
    <w:rsid w:val="007C3ACC"/>
    <w:rsid w:val="007C3D72"/>
    <w:rsid w:val="007C5C3A"/>
    <w:rsid w:val="007D3C2A"/>
    <w:rsid w:val="007D7B3A"/>
    <w:rsid w:val="007E1D69"/>
    <w:rsid w:val="007E3E8F"/>
    <w:rsid w:val="007F10D2"/>
    <w:rsid w:val="007F7AB4"/>
    <w:rsid w:val="00805932"/>
    <w:rsid w:val="008162AD"/>
    <w:rsid w:val="008271F0"/>
    <w:rsid w:val="0084162F"/>
    <w:rsid w:val="00842E79"/>
    <w:rsid w:val="00854597"/>
    <w:rsid w:val="008614A3"/>
    <w:rsid w:val="00863397"/>
    <w:rsid w:val="0086471F"/>
    <w:rsid w:val="00880ADA"/>
    <w:rsid w:val="00890E29"/>
    <w:rsid w:val="00894220"/>
    <w:rsid w:val="008A0179"/>
    <w:rsid w:val="008A0B5A"/>
    <w:rsid w:val="008A341E"/>
    <w:rsid w:val="008A50C3"/>
    <w:rsid w:val="008A5418"/>
    <w:rsid w:val="008A5B05"/>
    <w:rsid w:val="008C2D3B"/>
    <w:rsid w:val="008D1C84"/>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A7103"/>
    <w:rsid w:val="009B1012"/>
    <w:rsid w:val="009B305C"/>
    <w:rsid w:val="009C17A4"/>
    <w:rsid w:val="009D3A29"/>
    <w:rsid w:val="009E2B99"/>
    <w:rsid w:val="009E65DD"/>
    <w:rsid w:val="009F5D07"/>
    <w:rsid w:val="00A03467"/>
    <w:rsid w:val="00A2452B"/>
    <w:rsid w:val="00A26E29"/>
    <w:rsid w:val="00A27F28"/>
    <w:rsid w:val="00A3615B"/>
    <w:rsid w:val="00A36608"/>
    <w:rsid w:val="00A41394"/>
    <w:rsid w:val="00A4420C"/>
    <w:rsid w:val="00A45150"/>
    <w:rsid w:val="00A47C69"/>
    <w:rsid w:val="00A541E6"/>
    <w:rsid w:val="00A542DF"/>
    <w:rsid w:val="00A60967"/>
    <w:rsid w:val="00A626BD"/>
    <w:rsid w:val="00A63276"/>
    <w:rsid w:val="00A632C9"/>
    <w:rsid w:val="00A654C0"/>
    <w:rsid w:val="00A65869"/>
    <w:rsid w:val="00A666C3"/>
    <w:rsid w:val="00A92433"/>
    <w:rsid w:val="00A93029"/>
    <w:rsid w:val="00A93AF9"/>
    <w:rsid w:val="00AA4BA4"/>
    <w:rsid w:val="00AB1BB9"/>
    <w:rsid w:val="00AB3469"/>
    <w:rsid w:val="00AB6C49"/>
    <w:rsid w:val="00AB7AAC"/>
    <w:rsid w:val="00AC346A"/>
    <w:rsid w:val="00AC49A8"/>
    <w:rsid w:val="00AC4D3F"/>
    <w:rsid w:val="00AC6054"/>
    <w:rsid w:val="00AD75B4"/>
    <w:rsid w:val="00AE1E0B"/>
    <w:rsid w:val="00AF3B5E"/>
    <w:rsid w:val="00B0017B"/>
    <w:rsid w:val="00B043CE"/>
    <w:rsid w:val="00B0784A"/>
    <w:rsid w:val="00B15A44"/>
    <w:rsid w:val="00B15C3F"/>
    <w:rsid w:val="00B176BE"/>
    <w:rsid w:val="00B228DC"/>
    <w:rsid w:val="00B61BFD"/>
    <w:rsid w:val="00B72D79"/>
    <w:rsid w:val="00B7495E"/>
    <w:rsid w:val="00B75E31"/>
    <w:rsid w:val="00B773D4"/>
    <w:rsid w:val="00B8293C"/>
    <w:rsid w:val="00B837BB"/>
    <w:rsid w:val="00B94430"/>
    <w:rsid w:val="00B961A9"/>
    <w:rsid w:val="00B9628A"/>
    <w:rsid w:val="00B97AB3"/>
    <w:rsid w:val="00BA341A"/>
    <w:rsid w:val="00BA4412"/>
    <w:rsid w:val="00BA5AD6"/>
    <w:rsid w:val="00BA7589"/>
    <w:rsid w:val="00BC1264"/>
    <w:rsid w:val="00BC1660"/>
    <w:rsid w:val="00BC72C6"/>
    <w:rsid w:val="00BD35A0"/>
    <w:rsid w:val="00BE38CA"/>
    <w:rsid w:val="00BF309F"/>
    <w:rsid w:val="00BF38CF"/>
    <w:rsid w:val="00BF481A"/>
    <w:rsid w:val="00BF57D9"/>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044E"/>
    <w:rsid w:val="00C428FD"/>
    <w:rsid w:val="00C43A72"/>
    <w:rsid w:val="00C46A61"/>
    <w:rsid w:val="00C46F80"/>
    <w:rsid w:val="00C63881"/>
    <w:rsid w:val="00C65634"/>
    <w:rsid w:val="00C736B7"/>
    <w:rsid w:val="00C7655C"/>
    <w:rsid w:val="00C77F75"/>
    <w:rsid w:val="00C811ED"/>
    <w:rsid w:val="00C838A6"/>
    <w:rsid w:val="00C8553C"/>
    <w:rsid w:val="00CB128A"/>
    <w:rsid w:val="00CB482F"/>
    <w:rsid w:val="00CB773A"/>
    <w:rsid w:val="00CC3142"/>
    <w:rsid w:val="00CC6B48"/>
    <w:rsid w:val="00CD170F"/>
    <w:rsid w:val="00CD18A2"/>
    <w:rsid w:val="00CD3B68"/>
    <w:rsid w:val="00CD418E"/>
    <w:rsid w:val="00CE277C"/>
    <w:rsid w:val="00CE3B86"/>
    <w:rsid w:val="00CF11F3"/>
    <w:rsid w:val="00CF37A3"/>
    <w:rsid w:val="00CF7411"/>
    <w:rsid w:val="00CF7ABD"/>
    <w:rsid w:val="00D01C26"/>
    <w:rsid w:val="00D14B2F"/>
    <w:rsid w:val="00D23A97"/>
    <w:rsid w:val="00D32477"/>
    <w:rsid w:val="00D35258"/>
    <w:rsid w:val="00D35C3E"/>
    <w:rsid w:val="00D433D6"/>
    <w:rsid w:val="00D463DC"/>
    <w:rsid w:val="00D46CC4"/>
    <w:rsid w:val="00D5383B"/>
    <w:rsid w:val="00D5746F"/>
    <w:rsid w:val="00D57727"/>
    <w:rsid w:val="00D60DEB"/>
    <w:rsid w:val="00D64B0F"/>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3A5F"/>
    <w:rsid w:val="00DD41E2"/>
    <w:rsid w:val="00DD75E6"/>
    <w:rsid w:val="00DE635B"/>
    <w:rsid w:val="00DF1C1C"/>
    <w:rsid w:val="00DF3F49"/>
    <w:rsid w:val="00DF6AA3"/>
    <w:rsid w:val="00E008DA"/>
    <w:rsid w:val="00E101AB"/>
    <w:rsid w:val="00E1791F"/>
    <w:rsid w:val="00E3588D"/>
    <w:rsid w:val="00E35D92"/>
    <w:rsid w:val="00E419D3"/>
    <w:rsid w:val="00E453B5"/>
    <w:rsid w:val="00E4581E"/>
    <w:rsid w:val="00E46657"/>
    <w:rsid w:val="00E54984"/>
    <w:rsid w:val="00E601A4"/>
    <w:rsid w:val="00E73E21"/>
    <w:rsid w:val="00E86A50"/>
    <w:rsid w:val="00E92386"/>
    <w:rsid w:val="00EA0147"/>
    <w:rsid w:val="00EA62B2"/>
    <w:rsid w:val="00EB149E"/>
    <w:rsid w:val="00EB53AC"/>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95EB8"/>
    <w:rsid w:val="00FA05A5"/>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A85"/>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8614A3"/>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04543865">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95339220">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33610807">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81714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02/rse2.25"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4969</Words>
  <Characters>28328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19</cp:revision>
  <dcterms:created xsi:type="dcterms:W3CDTF">2024-09-14T21:34:00Z</dcterms:created>
  <dcterms:modified xsi:type="dcterms:W3CDTF">2024-10-29T02:40:00Z</dcterms:modified>
</cp:coreProperties>
</file>